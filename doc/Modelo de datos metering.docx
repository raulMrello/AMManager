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71" w:rsidRDefault="00B04D71" w:rsidP="00B04D71">
      <w:pPr>
        <w:pBdr>
          <w:bottom w:val="double" w:sz="6" w:space="1" w:color="auto"/>
        </w:pBdr>
        <w:ind w:left="709" w:right="926"/>
        <w:rPr>
          <w:rFonts w:ascii="Verdana" w:hAnsi="Verdana" w:cs="Consolas"/>
          <w:b/>
          <w:sz w:val="28"/>
        </w:rPr>
      </w:pPr>
    </w:p>
    <w:p w:rsidR="00B04D71" w:rsidRDefault="00BD7089" w:rsidP="00685B46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color w:val="365F91" w:themeColor="accent1" w:themeShade="BF"/>
          <w:sz w:val="56"/>
        </w:rPr>
      </w:pPr>
      <w:r>
        <w:rPr>
          <w:rFonts w:ascii="Arial" w:hAnsi="Arial" w:cs="Arial"/>
          <w:b/>
          <w:color w:val="365F91" w:themeColor="accent1" w:themeShade="BF"/>
          <w:sz w:val="56"/>
        </w:rPr>
        <w:t xml:space="preserve">Modelos de datos relativos al </w:t>
      </w:r>
    </w:p>
    <w:p w:rsidR="00BD7089" w:rsidRPr="00685B46" w:rsidRDefault="00BD7089" w:rsidP="00685B46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color w:val="365F91" w:themeColor="accent1" w:themeShade="BF"/>
          <w:sz w:val="56"/>
        </w:rPr>
        <w:t>Componente de Medida de parámetros eléctricos</w:t>
      </w:r>
    </w:p>
    <w:p w:rsidR="00192DB9" w:rsidRDefault="00192DB9" w:rsidP="00797E6C">
      <w:pPr>
        <w:ind w:right="926"/>
        <w:rPr>
          <w:rFonts w:ascii="Verdana" w:hAnsi="Verdana" w:cs="Consolas"/>
          <w:sz w:val="28"/>
        </w:rPr>
      </w:pPr>
    </w:p>
    <w:p w:rsidR="00797E6C" w:rsidRPr="00192DB9" w:rsidRDefault="00192DB9" w:rsidP="00192DB9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>El diagrama general que representa al Gestor de medida junto con sus analizadores integrados es el siguiente:</w:t>
      </w:r>
    </w:p>
    <w:p w:rsidR="002A5A8A" w:rsidRDefault="00CD3917" w:rsidP="00CD3917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noProof/>
          <w:color w:val="365F91" w:themeColor="accent1" w:themeShade="BF"/>
          <w:sz w:val="48"/>
          <w:lang w:eastAsia="es-ES"/>
        </w:rPr>
        <w:drawing>
          <wp:inline distT="0" distB="0" distL="0" distR="0">
            <wp:extent cx="5225143" cy="379257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l Gestor de medid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14" t="16129" r="15455" b="28485"/>
                    <a:stretch/>
                  </pic:blipFill>
                  <pic:spPr bwMode="auto">
                    <a:xfrm>
                      <a:off x="0" y="0"/>
                      <a:ext cx="5233181" cy="379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917" w:rsidRDefault="00CD3917" w:rsidP="002A5A8A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2A5A8A" w:rsidRPr="00685B46" w:rsidRDefault="002A5A8A" w:rsidP="002A5A8A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 xml:space="preserve">Objetos, </w:t>
      </w:r>
      <w:r w:rsidR="006C5957">
        <w:rPr>
          <w:rFonts w:ascii="Arial" w:hAnsi="Arial" w:cs="Arial"/>
          <w:b/>
          <w:color w:val="365F91" w:themeColor="accent1" w:themeShade="BF"/>
          <w:sz w:val="48"/>
        </w:rPr>
        <w:t>esquemas</w:t>
      </w:r>
      <w:r>
        <w:rPr>
          <w:rFonts w:ascii="Arial" w:hAnsi="Arial" w:cs="Arial"/>
          <w:b/>
          <w:color w:val="365F91" w:themeColor="accent1" w:themeShade="BF"/>
          <w:sz w:val="48"/>
        </w:rPr>
        <w:t xml:space="preserve"> </w:t>
      </w:r>
      <w:r w:rsidR="006C5957">
        <w:rPr>
          <w:rFonts w:ascii="Arial" w:hAnsi="Arial" w:cs="Arial"/>
          <w:b/>
          <w:color w:val="365F91" w:themeColor="accent1" w:themeShade="BF"/>
          <w:sz w:val="48"/>
        </w:rPr>
        <w:t xml:space="preserve">e identificación de </w:t>
      </w:r>
      <w:r>
        <w:rPr>
          <w:rFonts w:ascii="Arial" w:hAnsi="Arial" w:cs="Arial"/>
          <w:b/>
          <w:color w:val="365F91" w:themeColor="accent1" w:themeShade="BF"/>
          <w:sz w:val="48"/>
        </w:rPr>
        <w:t>versiones</w:t>
      </w:r>
    </w:p>
    <w:p w:rsidR="002A5A8A" w:rsidRDefault="002A5A8A" w:rsidP="002A5A8A">
      <w:pPr>
        <w:ind w:left="709" w:right="926"/>
        <w:rPr>
          <w:rFonts w:ascii="Verdana" w:hAnsi="Verdana" w:cs="Consolas"/>
        </w:rPr>
      </w:pPr>
    </w:p>
    <w:p w:rsidR="00457B7C" w:rsidRPr="002A5A8A" w:rsidRDefault="00457B7C" w:rsidP="00457B7C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Los modelos de datos se pueden organizar en base a un esquema común formado por varios </w:t>
      </w:r>
      <w:r w:rsidR="00DB5D8C">
        <w:rPr>
          <w:rFonts w:ascii="Verdana" w:hAnsi="Verdana" w:cs="Consolas"/>
          <w:sz w:val="28"/>
        </w:rPr>
        <w:t>nombres</w:t>
      </w:r>
      <w:r>
        <w:rPr>
          <w:rFonts w:ascii="Verdana" w:hAnsi="Verdana" w:cs="Consolas"/>
          <w:sz w:val="28"/>
        </w:rPr>
        <w:t xml:space="preserve"> separados por ‘</w:t>
      </w:r>
      <w:r w:rsidRPr="005D7377">
        <w:rPr>
          <w:rFonts w:ascii="Verdana" w:hAnsi="Verdana" w:cs="Consolas"/>
          <w:b/>
          <w:color w:val="FF0000"/>
          <w:sz w:val="28"/>
        </w:rPr>
        <w:t>:</w:t>
      </w:r>
      <w:r>
        <w:rPr>
          <w:rFonts w:ascii="Verdana" w:hAnsi="Verdana" w:cs="Consolas"/>
          <w:sz w:val="28"/>
        </w:rPr>
        <w:t xml:space="preserve">’, del tipo: </w:t>
      </w:r>
    </w:p>
    <w:p w:rsidR="00457B7C" w:rsidRPr="00147765" w:rsidRDefault="00457B7C" w:rsidP="00457B7C">
      <w:pPr>
        <w:ind w:left="709" w:right="926"/>
        <w:rPr>
          <w:rFonts w:ascii="Verdana" w:hAnsi="Verdana" w:cs="Consolas"/>
          <w:sz w:val="28"/>
        </w:rPr>
      </w:pPr>
      <w:r w:rsidRPr="00457B7C">
        <w:rPr>
          <w:rFonts w:ascii="Verdana" w:hAnsi="Verdana" w:cs="Consolas"/>
          <w:sz w:val="28"/>
        </w:rPr>
        <w:t xml:space="preserve">   </w:t>
      </w:r>
      <w:r w:rsidRPr="00147765">
        <w:rPr>
          <w:rFonts w:ascii="Verdana" w:hAnsi="Verdana" w:cs="Consolas"/>
          <w:b/>
          <w:sz w:val="28"/>
        </w:rPr>
        <w:t>name0</w:t>
      </w:r>
      <w:r w:rsidRPr="00147765">
        <w:rPr>
          <w:rFonts w:ascii="Verdana" w:hAnsi="Verdana" w:cs="Consolas"/>
          <w:sz w:val="28"/>
        </w:rPr>
        <w:t>:</w:t>
      </w:r>
      <w:r w:rsidRPr="00147765">
        <w:rPr>
          <w:rFonts w:ascii="Verdana" w:hAnsi="Verdana" w:cs="Consolas"/>
          <w:b/>
          <w:color w:val="4A442A" w:themeColor="background2" w:themeShade="40"/>
          <w:sz w:val="28"/>
        </w:rPr>
        <w:t>name1</w:t>
      </w:r>
      <w:r w:rsidRPr="00147765">
        <w:rPr>
          <w:rFonts w:ascii="Verdana" w:hAnsi="Verdana" w:cs="Consolas"/>
          <w:sz w:val="28"/>
        </w:rPr>
        <w:t>:</w:t>
      </w:r>
      <w:r w:rsidRPr="00147765">
        <w:rPr>
          <w:rFonts w:ascii="Verdana" w:hAnsi="Verdana" w:cs="Consolas"/>
          <w:b/>
          <w:color w:val="548DD4" w:themeColor="text2" w:themeTint="99"/>
          <w:sz w:val="28"/>
        </w:rPr>
        <w:t>name2</w:t>
      </w:r>
      <w:r w:rsidRPr="00147765">
        <w:rPr>
          <w:rFonts w:ascii="Verdana" w:hAnsi="Verdana" w:cs="Consolas"/>
          <w:sz w:val="28"/>
        </w:rPr>
        <w:t>:</w:t>
      </w:r>
      <w:r w:rsidRPr="00147765">
        <w:rPr>
          <w:rFonts w:ascii="Verdana" w:hAnsi="Verdana" w:cs="Consolas"/>
          <w:b/>
          <w:color w:val="76923C" w:themeColor="accent3" w:themeShade="BF"/>
          <w:sz w:val="28"/>
        </w:rPr>
        <w:t>…</w:t>
      </w:r>
      <w:proofErr w:type="gramStart"/>
      <w:r w:rsidRPr="00147765">
        <w:rPr>
          <w:rFonts w:ascii="Verdana" w:hAnsi="Verdana" w:cs="Consolas"/>
          <w:b/>
          <w:color w:val="76923C" w:themeColor="accent3" w:themeShade="BF"/>
          <w:sz w:val="28"/>
        </w:rPr>
        <w:t>:</w:t>
      </w:r>
      <w:r>
        <w:rPr>
          <w:rFonts w:ascii="Verdana" w:hAnsi="Verdana" w:cs="Consolas"/>
          <w:b/>
          <w:color w:val="984806" w:themeColor="accent6" w:themeShade="80"/>
          <w:sz w:val="28"/>
        </w:rPr>
        <w:t>nameN</w:t>
      </w:r>
      <w:proofErr w:type="gramEnd"/>
    </w:p>
    <w:p w:rsidR="00457B7C" w:rsidRPr="002A5A8A" w:rsidRDefault="00457B7C" w:rsidP="00457B7C">
      <w:pPr>
        <w:tabs>
          <w:tab w:val="left" w:pos="2977"/>
          <w:tab w:val="left" w:pos="3119"/>
        </w:tabs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b/>
          <w:color w:val="76923C" w:themeColor="accent3" w:themeShade="BF"/>
          <w:sz w:val="28"/>
        </w:rPr>
        <w:t>-------------------</w:t>
      </w:r>
    </w:p>
    <w:p w:rsidR="00457B7C" w:rsidRDefault="00457B7C" w:rsidP="00457B7C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Los objetos se representarán en formato JSON, por lo que para su identificación se utilizará un </w:t>
      </w:r>
      <w:r w:rsidRPr="005D7377">
        <w:rPr>
          <w:rFonts w:ascii="Verdana" w:hAnsi="Verdana" w:cs="Consolas"/>
          <w:b/>
          <w:sz w:val="28"/>
        </w:rPr>
        <w:t>UID</w:t>
      </w:r>
      <w:r>
        <w:rPr>
          <w:rFonts w:ascii="Verdana" w:hAnsi="Verdana" w:cs="Consolas"/>
          <w:sz w:val="28"/>
        </w:rPr>
        <w:t xml:space="preserve"> (uint32) que incluya información sobre el tipo de objeto y la versión del mismo. Este UID será utilizado en el lado del Servidor para poder catalogar el tipo de datos recibidos antes de su registro en la base de datos.</w:t>
      </w:r>
    </w:p>
    <w:p w:rsidR="00457B7C" w:rsidRDefault="00457B7C" w:rsidP="00457B7C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>Una posible nomenclatura del UID al ser un uint32 (0xaabbccdd) podría ser ésta (que permite identificar más de 1 millón de objetos distintos con 4096 versiones diferentes para cada uno de ellos):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3501"/>
        <w:gridCol w:w="6070"/>
      </w:tblGrid>
      <w:tr w:rsidR="00457B7C" w:rsidRPr="005D7377" w:rsidTr="00E7383D">
        <w:tc>
          <w:tcPr>
            <w:tcW w:w="5102" w:type="dxa"/>
            <w:shd w:val="clear" w:color="auto" w:fill="17365D" w:themeFill="text2" w:themeFillShade="BF"/>
          </w:tcPr>
          <w:p w:rsidR="00457B7C" w:rsidRPr="005D7377" w:rsidRDefault="00457B7C" w:rsidP="00E7383D">
            <w:pPr>
              <w:ind w:right="926"/>
              <w:jc w:val="center"/>
              <w:rPr>
                <w:rFonts w:ascii="Verdana" w:hAnsi="Verdana" w:cs="Consolas"/>
                <w:color w:val="FFFFFF" w:themeColor="background1"/>
                <w:sz w:val="28"/>
              </w:rPr>
            </w:pP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Bits 31- </w:t>
            </w:r>
            <w:r>
              <w:rPr>
                <w:rFonts w:ascii="Verdana" w:hAnsi="Verdana" w:cs="Consolas"/>
                <w:color w:val="FFFFFF" w:themeColor="background1"/>
                <w:sz w:val="28"/>
              </w:rPr>
              <w:t>20</w:t>
            </w:r>
          </w:p>
        </w:tc>
        <w:tc>
          <w:tcPr>
            <w:tcW w:w="14735" w:type="dxa"/>
            <w:shd w:val="clear" w:color="auto" w:fill="17365D" w:themeFill="text2" w:themeFillShade="BF"/>
          </w:tcPr>
          <w:p w:rsidR="00457B7C" w:rsidRPr="005D7377" w:rsidRDefault="00457B7C" w:rsidP="00E7383D">
            <w:pPr>
              <w:ind w:right="926"/>
              <w:jc w:val="center"/>
              <w:rPr>
                <w:rFonts w:ascii="Verdana" w:hAnsi="Verdana" w:cs="Consolas"/>
                <w:color w:val="FFFFFF" w:themeColor="background1"/>
                <w:sz w:val="28"/>
              </w:rPr>
            </w:pP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Bits </w:t>
            </w:r>
            <w:r>
              <w:rPr>
                <w:rFonts w:ascii="Verdana" w:hAnsi="Verdana" w:cs="Consolas"/>
                <w:color w:val="FFFFFF" w:themeColor="background1"/>
                <w:sz w:val="28"/>
              </w:rPr>
              <w:t>19</w:t>
            </w:r>
            <w:r w:rsidRPr="005D7377">
              <w:rPr>
                <w:rFonts w:ascii="Verdana" w:hAnsi="Verdana" w:cs="Consolas"/>
                <w:color w:val="FFFFFF" w:themeColor="background1"/>
                <w:sz w:val="28"/>
              </w:rPr>
              <w:t xml:space="preserve"> – 0</w:t>
            </w:r>
          </w:p>
        </w:tc>
      </w:tr>
      <w:tr w:rsidR="00457B7C" w:rsidTr="00E7383D">
        <w:tc>
          <w:tcPr>
            <w:tcW w:w="5102" w:type="dxa"/>
          </w:tcPr>
          <w:p w:rsidR="00457B7C" w:rsidRDefault="00457B7C" w:rsidP="00E7383D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Identificador de la versión</w:t>
            </w:r>
          </w:p>
        </w:tc>
        <w:tc>
          <w:tcPr>
            <w:tcW w:w="14735" w:type="dxa"/>
          </w:tcPr>
          <w:p w:rsidR="00457B7C" w:rsidRDefault="00457B7C" w:rsidP="00E7383D">
            <w:pPr>
              <w:ind w:right="926"/>
              <w:jc w:val="center"/>
              <w:rPr>
                <w:rFonts w:ascii="Verdana" w:hAnsi="Verdana" w:cs="Consolas"/>
                <w:sz w:val="28"/>
              </w:rPr>
            </w:pPr>
            <w:r>
              <w:rPr>
                <w:rFonts w:ascii="Verdana" w:hAnsi="Verdana" w:cs="Consolas"/>
                <w:sz w:val="28"/>
              </w:rPr>
              <w:t>Identificador único del tipo de objeto</w:t>
            </w:r>
          </w:p>
        </w:tc>
      </w:tr>
    </w:tbl>
    <w:p w:rsidR="00457B7C" w:rsidRDefault="00457B7C" w:rsidP="00457B7C">
      <w:pPr>
        <w:ind w:left="709" w:right="926"/>
        <w:rPr>
          <w:rFonts w:ascii="Verdana" w:hAnsi="Verdana" w:cs="Consolas"/>
          <w:sz w:val="28"/>
        </w:rPr>
      </w:pPr>
    </w:p>
    <w:p w:rsidR="00457B7C" w:rsidRDefault="00457B7C" w:rsidP="00457B7C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Así por ejemplo si un objeto cuyo UID = 1 (0x00000001), indicará que su versión es 0 (ya que versión </w:t>
      </w:r>
      <w:r w:rsidRPr="00147765">
        <w:rPr>
          <w:rFonts w:ascii="Verdana" w:hAnsi="Verdana" w:cs="Consolas"/>
          <w:color w:val="FF0000"/>
          <w:sz w:val="28"/>
        </w:rPr>
        <w:t>0</w:t>
      </w:r>
      <w:r>
        <w:rPr>
          <w:rFonts w:ascii="Verdana" w:hAnsi="Verdana" w:cs="Consolas"/>
          <w:sz w:val="28"/>
        </w:rPr>
        <w:t xml:space="preserve"> </w:t>
      </w:r>
      <w:r w:rsidRPr="0000720C">
        <w:rPr>
          <w:rFonts w:ascii="Verdana" w:hAnsi="Verdana" w:cs="Consolas"/>
          <w:sz w:val="28"/>
        </w:rPr>
        <w:sym w:font="Wingdings" w:char="F0E0"/>
      </w:r>
      <w:r>
        <w:rPr>
          <w:rFonts w:ascii="Verdana" w:hAnsi="Verdana" w:cs="Consolas"/>
          <w:sz w:val="28"/>
        </w:rPr>
        <w:t xml:space="preserve"> 0x</w:t>
      </w:r>
      <w:r w:rsidRPr="00BD7184">
        <w:rPr>
          <w:rFonts w:ascii="Verdana" w:hAnsi="Verdana" w:cs="Consolas"/>
          <w:b/>
          <w:color w:val="FF0000"/>
          <w:sz w:val="28"/>
        </w:rPr>
        <w:t>000</w:t>
      </w:r>
      <w:r>
        <w:rPr>
          <w:rFonts w:ascii="Verdana" w:hAnsi="Verdana" w:cs="Consolas"/>
          <w:sz w:val="28"/>
        </w:rPr>
        <w:t xml:space="preserve">00001). Mientras que ese mismo objeto, en su versión 1, tendría un UID = 1048577 (ya que versión </w:t>
      </w:r>
      <w:r w:rsidRPr="00147765">
        <w:rPr>
          <w:rFonts w:ascii="Verdana" w:hAnsi="Verdana" w:cs="Consolas"/>
          <w:color w:val="FF0000"/>
          <w:sz w:val="28"/>
        </w:rPr>
        <w:t>1</w:t>
      </w:r>
      <w:r>
        <w:rPr>
          <w:rFonts w:ascii="Verdana" w:hAnsi="Verdana" w:cs="Consolas"/>
          <w:sz w:val="28"/>
        </w:rPr>
        <w:t xml:space="preserve"> </w:t>
      </w:r>
      <w:r w:rsidRPr="0000720C">
        <w:rPr>
          <w:rFonts w:ascii="Verdana" w:hAnsi="Verdana" w:cs="Consolas"/>
          <w:sz w:val="28"/>
        </w:rPr>
        <w:sym w:font="Wingdings" w:char="F0E0"/>
      </w:r>
      <w:r>
        <w:rPr>
          <w:rFonts w:ascii="Verdana" w:hAnsi="Verdana" w:cs="Consolas"/>
          <w:sz w:val="28"/>
        </w:rPr>
        <w:t xml:space="preserve"> 0x</w:t>
      </w:r>
      <w:r w:rsidRPr="00BD7184">
        <w:rPr>
          <w:rFonts w:ascii="Verdana" w:hAnsi="Verdana" w:cs="Consolas"/>
          <w:b/>
          <w:color w:val="FF0000"/>
          <w:sz w:val="28"/>
        </w:rPr>
        <w:t>001</w:t>
      </w:r>
      <w:r>
        <w:rPr>
          <w:rFonts w:ascii="Verdana" w:hAnsi="Verdana" w:cs="Consolas"/>
          <w:sz w:val="28"/>
        </w:rPr>
        <w:t>00001).</w:t>
      </w:r>
    </w:p>
    <w:p w:rsidR="00192DB9" w:rsidRDefault="00192DB9" w:rsidP="00192DB9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192DB9" w:rsidRPr="00685B46" w:rsidRDefault="00192DB9" w:rsidP="00192DB9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Gestor de la medida</w:t>
      </w:r>
    </w:p>
    <w:p w:rsidR="00192DB9" w:rsidRDefault="00192DB9" w:rsidP="00192DB9">
      <w:pPr>
        <w:ind w:left="709" w:right="926"/>
        <w:rPr>
          <w:rFonts w:ascii="Verdana" w:hAnsi="Verdana" w:cs="Consolas"/>
          <w:sz w:val="28"/>
        </w:rPr>
      </w:pPr>
    </w:p>
    <w:p w:rsidR="00192DB9" w:rsidRPr="00797C49" w:rsidRDefault="00192DB9" w:rsidP="00192DB9">
      <w:pPr>
        <w:ind w:left="709" w:right="926"/>
        <w:rPr>
          <w:rFonts w:ascii="Verdana" w:hAnsi="Verdana" w:cs="Consolas"/>
        </w:rPr>
      </w:pPr>
      <w:r>
        <w:rPr>
          <w:rFonts w:ascii="Verdana" w:hAnsi="Verdana" w:cs="Consolas"/>
          <w:sz w:val="28"/>
        </w:rPr>
        <w:t>En la siguiente tabla se definen los diferentes modelos de datos relativos al módulo que gestiona la medida y que puede integrar uno o varios analizadores de diferente tipo.</w:t>
      </w:r>
    </w:p>
    <w:tbl>
      <w:tblPr>
        <w:tblStyle w:val="Tablaconcuadrcula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5863"/>
        <w:gridCol w:w="15683"/>
      </w:tblGrid>
      <w:tr w:rsidR="00192DB9" w:rsidRPr="00797E6C" w:rsidTr="00943843">
        <w:trPr>
          <w:trHeight w:val="433"/>
        </w:trPr>
        <w:tc>
          <w:tcPr>
            <w:tcW w:w="586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192DB9" w:rsidRPr="00501BFA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192DB9" w:rsidRPr="00904E00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568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192DB9" w:rsidRPr="00501BFA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192DB9" w:rsidRPr="00904E00" w:rsidRDefault="00192DB9" w:rsidP="00943843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Descripción</w:t>
            </w:r>
          </w:p>
        </w:tc>
      </w:tr>
      <w:tr w:rsidR="00192DB9" w:rsidRPr="00BD7089" w:rsidTr="00943843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192DB9" w:rsidRPr="00501BFA" w:rsidRDefault="00390EE2" w:rsidP="00390EE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  <w:t>metering:manager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192DB9" w:rsidRPr="00501BFA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192DB9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toda la información asociada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a un gestor de medida de parámetros eléctricos. Incluye información como:</w:t>
            </w:r>
          </w:p>
          <w:p w:rsidR="00192DB9" w:rsidRPr="00BD708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Identificador único que incluye información sobre el tipo de objeto y la versión del mismo</w:t>
            </w:r>
          </w:p>
          <w:p w:rsidR="00192DB9" w:rsidRPr="00BD708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Lista de analizadores   </w:t>
            </w:r>
          </w:p>
          <w:p w:rsidR="00192DB9" w:rsidRPr="00BD708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Parámetros de configuración del gestor</w:t>
            </w:r>
          </w:p>
          <w:p w:rsidR="00192DB9" w:rsidRPr="00192DB9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Variables de estado del gestor</w:t>
            </w:r>
          </w:p>
          <w:p w:rsidR="00192DB9" w:rsidRPr="00501BFA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</w:p>
        </w:tc>
      </w:tr>
      <w:tr w:rsidR="00192DB9" w:rsidRPr="00BD7089" w:rsidTr="00943843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192DB9" w:rsidRPr="006A2914" w:rsidRDefault="00390EE2" w:rsidP="00943843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192DB9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manager:</w:t>
            </w:r>
            <w:r w:rsidR="00192DB9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cfg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192DB9" w:rsidRPr="00BD7089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192DB9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Objeto que incluye todos los parámetros de configuración de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l gestor de medida, como por ejemplo: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</w:t>
            </w:r>
          </w:p>
          <w:p w:rsidR="00192DB9" w:rsidRPr="002A5A8A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Cadencia de envío de medidas instantáneas al servidor</w:t>
            </w:r>
          </w:p>
          <w:p w:rsidR="00192DB9" w:rsidRPr="002A5A8A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Nivel de generación de trazas de depuración de la operativa del gestor y los analizadores integrados</w:t>
            </w:r>
          </w:p>
          <w:p w:rsidR="00192DB9" w:rsidRPr="002A5A8A" w:rsidRDefault="00192DB9" w:rsidP="0094384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Etc...</w:t>
            </w:r>
          </w:p>
          <w:p w:rsidR="00192DB9" w:rsidRPr="002A5A8A" w:rsidRDefault="00192DB9" w:rsidP="00943843">
            <w:pPr>
              <w:ind w:left="56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2A5A8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</w:t>
            </w:r>
          </w:p>
        </w:tc>
      </w:tr>
      <w:tr w:rsidR="00192DB9" w:rsidTr="00943843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192DB9" w:rsidRPr="006A2914" w:rsidRDefault="00390EE2" w:rsidP="00943843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192DB9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manager:</w:t>
            </w:r>
            <w:r w:rsidR="00192DB9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192DB9" w:rsidRPr="002A5A8A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192DB9" w:rsidRDefault="00192DB9" w:rsidP="0094384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todas las variables de estado del gestor, incluyendo las variables de estado de los analizadores integrados (alarmas, eventos, medidas instantáneas, totales de energía, etc.)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</w:t>
            </w:r>
          </w:p>
          <w:p w:rsidR="00192DB9" w:rsidRPr="00A12A5E" w:rsidRDefault="00192DB9" w:rsidP="00943843">
            <w:p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</w:tc>
      </w:tr>
    </w:tbl>
    <w:p w:rsidR="00192DB9" w:rsidRDefault="00192DB9" w:rsidP="00192DB9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E1BA6" w:rsidRDefault="009E1BA6" w:rsidP="00904E00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B35ADD" w:rsidRPr="00685B46" w:rsidRDefault="00835F92" w:rsidP="00904E00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Analizadores eléctricos</w:t>
      </w:r>
    </w:p>
    <w:p w:rsidR="00797E6C" w:rsidRDefault="00797E6C" w:rsidP="00797E6C">
      <w:pPr>
        <w:ind w:left="709" w:right="926"/>
        <w:rPr>
          <w:rFonts w:ascii="Verdana" w:hAnsi="Verdana" w:cs="Consolas"/>
        </w:rPr>
      </w:pPr>
    </w:p>
    <w:p w:rsidR="006C5957" w:rsidRDefault="006C5957" w:rsidP="00797E6C">
      <w:pPr>
        <w:ind w:left="709" w:right="926"/>
        <w:rPr>
          <w:rFonts w:ascii="Verdana" w:hAnsi="Verdana" w:cs="Consolas"/>
        </w:rPr>
      </w:pPr>
      <w:r>
        <w:rPr>
          <w:rFonts w:ascii="Verdana" w:hAnsi="Verdana" w:cs="Consolas"/>
          <w:sz w:val="28"/>
        </w:rPr>
        <w:t>En la siguiente tabla se definen los diferentes modelos de datos relativos únicamente a los analizadores eléctricos.</w:t>
      </w:r>
    </w:p>
    <w:p w:rsidR="006C5957" w:rsidRPr="00797C49" w:rsidRDefault="006C5957" w:rsidP="00797E6C">
      <w:pPr>
        <w:ind w:left="709" w:right="926"/>
        <w:rPr>
          <w:rFonts w:ascii="Verdana" w:hAnsi="Verdana" w:cs="Consolas"/>
        </w:rPr>
      </w:pPr>
    </w:p>
    <w:tbl>
      <w:tblPr>
        <w:tblStyle w:val="Tablaconcuadrcula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5863"/>
        <w:gridCol w:w="15683"/>
      </w:tblGrid>
      <w:tr w:rsidR="00835F92" w:rsidRPr="00797E6C" w:rsidTr="00A02D4F">
        <w:trPr>
          <w:trHeight w:val="433"/>
        </w:trPr>
        <w:tc>
          <w:tcPr>
            <w:tcW w:w="586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501BFA" w:rsidRPr="00501BFA" w:rsidRDefault="00501BFA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904E00" w:rsidRPr="00904E00" w:rsidRDefault="00797E6C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 w:rsidR="00501BFA"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5683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501BFA" w:rsidRPr="00501BFA" w:rsidRDefault="00501BFA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797E6C" w:rsidRPr="00904E00" w:rsidRDefault="00797E6C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Descripción</w:t>
            </w:r>
          </w:p>
        </w:tc>
      </w:tr>
      <w:tr w:rsidR="00835F92" w:rsidRPr="00501BFA" w:rsidTr="00A02D4F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835F92" w:rsidRPr="00835F92" w:rsidRDefault="00390EE2" w:rsidP="00835F9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835F92"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:analyzer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835F92" w:rsidRPr="0000720C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835F92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</w:t>
            </w:r>
            <w:r w:rsidR="0000720C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toda la 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información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asociada a un analizador eléctrico, como: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Identificador del analizador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(número de serie o similar)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Medidas instantáneas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Totales acumulados 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energía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, ...)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Parámetros de configuración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calibración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, etc.,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del analizador</w:t>
            </w:r>
          </w:p>
          <w:p w:rsidR="00835F92" w:rsidRPr="006A2914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Etc...</w:t>
            </w:r>
          </w:p>
          <w:p w:rsidR="00835F92" w:rsidRPr="006A2914" w:rsidRDefault="00835F92" w:rsidP="005D7377">
            <w:p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</w:tc>
      </w:tr>
      <w:tr w:rsidR="00835F92" w:rsidRPr="00501BFA" w:rsidTr="00A02D4F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835F92" w:rsidRPr="00835F92" w:rsidRDefault="00390EE2" w:rsidP="00835F9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835F92"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:analyzer:</w:t>
            </w:r>
            <w:r w:rsid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cfg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835F92" w:rsidRPr="00835F92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</w:p>
          <w:p w:rsidR="00835F92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incluye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todos los parámetros de configuración de un analizador eléctrico:</w:t>
            </w:r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Rangos min-max para la generación de alarmas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metering</w:t>
            </w:r>
            <w:r w:rsidRPr="0012434B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:</w:t>
            </w:r>
            <w:r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analyzer:cfg:minmax</w:t>
            </w:r>
            <w:proofErr w:type="spellEnd"/>
          </w:p>
          <w:p w:rsidR="00835F92" w:rsidRP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Parámetros de calibración                   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metering</w:t>
            </w:r>
            <w:r w:rsidRPr="0012434B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:</w:t>
            </w:r>
            <w:r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analyzer:cfg:calib</w:t>
            </w:r>
            <w:proofErr w:type="spellEnd"/>
          </w:p>
          <w:p w:rsidR="00835F92" w:rsidRDefault="00835F92" w:rsidP="005D7377">
            <w:pPr>
              <w:pStyle w:val="Prrafodelista"/>
              <w:numPr>
                <w:ilvl w:val="0"/>
                <w:numId w:val="7"/>
              </w:num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Etc...</w:t>
            </w:r>
          </w:p>
          <w:p w:rsidR="00835F92" w:rsidRPr="00835F92" w:rsidRDefault="00835F92" w:rsidP="005D7377">
            <w:p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</w:p>
        </w:tc>
      </w:tr>
      <w:tr w:rsidR="00835F92" w:rsidRPr="006C5957" w:rsidTr="00A02D4F">
        <w:trPr>
          <w:trHeight w:val="557"/>
        </w:trPr>
        <w:tc>
          <w:tcPr>
            <w:tcW w:w="5863" w:type="dxa"/>
            <w:shd w:val="clear" w:color="auto" w:fill="F2F2F2" w:themeFill="background1" w:themeFillShade="F2"/>
            <w:vAlign w:val="center"/>
          </w:tcPr>
          <w:p w:rsidR="00835F92" w:rsidRPr="006A2914" w:rsidRDefault="00390EE2" w:rsidP="00835F9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835F92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</w:t>
            </w:r>
            <w:r w:rsid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analyzer:</w:t>
            </w:r>
            <w:r w:rsidR="00835F92" w:rsidRPr="006A2914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stat</w:t>
            </w:r>
            <w:proofErr w:type="spellEnd"/>
          </w:p>
        </w:tc>
        <w:tc>
          <w:tcPr>
            <w:tcW w:w="15683" w:type="dxa"/>
            <w:shd w:val="clear" w:color="auto" w:fill="F2F2F2" w:themeFill="background1" w:themeFillShade="F2"/>
            <w:vAlign w:val="center"/>
          </w:tcPr>
          <w:p w:rsidR="00835F92" w:rsidRPr="00835F92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835F92" w:rsidRPr="00BD7089" w:rsidRDefault="00835F92" w:rsidP="00BD7089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Objeto que incluye todas las variables de estado de un analizador eléctrico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, como:</w:t>
            </w:r>
          </w:p>
          <w:p w:rsidR="00835F92" w:rsidRPr="006C5957" w:rsidRDefault="00835F92" w:rsidP="005D7377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  <w:proofErr w:type="spellStart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Totales</w:t>
            </w:r>
            <w:proofErr w:type="spellEnd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</w:t>
            </w:r>
            <w:r w:rsidR="006C5957"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(</w:t>
            </w:r>
            <w:proofErr w:type="spellStart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energía</w:t>
            </w:r>
            <w:proofErr w:type="spellEnd"/>
            <w:r w:rsidR="006C5957"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,..</w:t>
            </w:r>
            <w:r w:rsid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.)</w:t>
            </w:r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:</w:t>
            </w:r>
            <w:r w:rsidRPr="006C5957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  <w:t xml:space="preserve">   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  <w:lang w:val="en-US"/>
              </w:rPr>
              <w:t>metering</w:t>
            </w:r>
            <w:r w:rsidRPr="006C5957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  <w:lang w:val="en-US"/>
              </w:rPr>
              <w:t>:analyzer:stat:totals</w:t>
            </w:r>
            <w:proofErr w:type="spellEnd"/>
          </w:p>
          <w:p w:rsidR="00835F92" w:rsidRPr="00103392" w:rsidRDefault="00835F92" w:rsidP="005D7377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  <w:proofErr w:type="spellStart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Medidas</w:t>
            </w:r>
            <w:proofErr w:type="spellEnd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instantáneas</w:t>
            </w:r>
            <w:proofErr w:type="spellEnd"/>
            <w:r w:rsidRPr="006C595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:</w:t>
            </w:r>
            <w:r w:rsidRPr="006C5957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  <w:t xml:space="preserve">   </w:t>
            </w:r>
            <w:r w:rsidR="006C5957" w:rsidRPr="006C5957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  <w:t xml:space="preserve"> 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  <w:lang w:val="en-US"/>
              </w:rPr>
              <w:t>metering</w:t>
            </w:r>
            <w:r w:rsidRPr="006C5957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  <w:lang w:val="en-US"/>
              </w:rPr>
              <w:t>:analyzer:stat:measure</w:t>
            </w:r>
            <w:proofErr w:type="spellEnd"/>
          </w:p>
          <w:p w:rsidR="00103392" w:rsidRPr="006C5957" w:rsidRDefault="00103392" w:rsidP="005D7377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Etc.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  <w:t>..</w:t>
            </w:r>
          </w:p>
          <w:p w:rsidR="00835F92" w:rsidRPr="006C5957" w:rsidRDefault="00835F92" w:rsidP="005D7377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</w:p>
        </w:tc>
      </w:tr>
    </w:tbl>
    <w:p w:rsidR="00797E6C" w:rsidRDefault="00797E6C" w:rsidP="00797E6C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6200D" w:rsidRDefault="00A6200D" w:rsidP="00A6200D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A6200D" w:rsidRPr="00685B46" w:rsidRDefault="00A6200D" w:rsidP="00A6200D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Resumen de objetos. Asignación de UIDs</w:t>
      </w:r>
    </w:p>
    <w:p w:rsidR="00A6200D" w:rsidRDefault="00A6200D" w:rsidP="00A6200D">
      <w:pPr>
        <w:ind w:left="709" w:right="926"/>
        <w:rPr>
          <w:rFonts w:ascii="Verdana" w:hAnsi="Verdana" w:cs="Consolas"/>
          <w:sz w:val="28"/>
        </w:rPr>
      </w:pPr>
    </w:p>
    <w:p w:rsidR="00A6200D" w:rsidRDefault="00A6200D" w:rsidP="00A6200D">
      <w:pPr>
        <w:ind w:left="709" w:right="926"/>
        <w:rPr>
          <w:rFonts w:ascii="Verdana" w:hAnsi="Verdana" w:cs="Consolas"/>
          <w:sz w:val="28"/>
        </w:rPr>
      </w:pPr>
      <w:r>
        <w:rPr>
          <w:rFonts w:ascii="Verdana" w:hAnsi="Verdana" w:cs="Consolas"/>
          <w:sz w:val="28"/>
        </w:rPr>
        <w:t xml:space="preserve">En la siguiente tabla se enumeran todos los objetos </w:t>
      </w:r>
      <w:r w:rsidR="00103392">
        <w:rPr>
          <w:rFonts w:ascii="Verdana" w:hAnsi="Verdana" w:cs="Consolas"/>
          <w:sz w:val="28"/>
        </w:rPr>
        <w:t xml:space="preserve">relativos al Gestor de Medida </w:t>
      </w:r>
      <w:r>
        <w:rPr>
          <w:rFonts w:ascii="Verdana" w:hAnsi="Verdana" w:cs="Consolas"/>
          <w:sz w:val="28"/>
        </w:rPr>
        <w:t>(</w:t>
      </w:r>
      <w:proofErr w:type="spellStart"/>
      <w:r w:rsidR="00390EE2">
        <w:rPr>
          <w:rFonts w:ascii="Verdana" w:hAnsi="Verdana" w:cs="Consolas"/>
          <w:b/>
          <w:i/>
          <w:sz w:val="28"/>
        </w:rPr>
        <w:t>metering</w:t>
      </w:r>
      <w:proofErr w:type="spellEnd"/>
      <w:r>
        <w:rPr>
          <w:rFonts w:ascii="Verdana" w:hAnsi="Verdana" w:cs="Consolas"/>
          <w:sz w:val="28"/>
        </w:rPr>
        <w:t>), asignando sus rangos UID, para su identificación en la parte del Servidor.</w:t>
      </w:r>
    </w:p>
    <w:p w:rsidR="00A6200D" w:rsidRPr="00797C49" w:rsidRDefault="00A6200D" w:rsidP="00A6200D">
      <w:pPr>
        <w:ind w:left="709" w:right="926"/>
        <w:rPr>
          <w:rFonts w:ascii="Verdana" w:hAnsi="Verdana" w:cs="Consolas"/>
        </w:rPr>
      </w:pPr>
    </w:p>
    <w:tbl>
      <w:tblPr>
        <w:tblStyle w:val="Tablaconcuadrcula"/>
        <w:tblpPr w:leftFromText="141" w:rightFromText="141" w:vertAnchor="text" w:tblpY="1"/>
        <w:tblOverlap w:val="never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6773"/>
        <w:gridCol w:w="14773"/>
      </w:tblGrid>
      <w:tr w:rsidR="00ED7F36" w:rsidRPr="00797E6C" w:rsidTr="00F46729">
        <w:trPr>
          <w:trHeight w:val="433"/>
        </w:trPr>
        <w:tc>
          <w:tcPr>
            <w:tcW w:w="6704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A6200D" w:rsidRPr="00501BFA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A6200D" w:rsidRPr="00904E00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4842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A6200D" w:rsidRPr="00501BFA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A6200D" w:rsidRPr="00904E00" w:rsidRDefault="00A6200D" w:rsidP="00CD3917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Rangos UIDs (hasta 4096 versiones por UID)</w:t>
            </w:r>
          </w:p>
        </w:tc>
      </w:tr>
      <w:tr w:rsidR="00ED7F36" w:rsidRPr="00BD7089" w:rsidTr="00F46729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835F92" w:rsidRDefault="00390EE2" w:rsidP="00390EE2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metering:manager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A6200D" w:rsidP="003A0F6E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0x00000001 – 0x</w:t>
            </w:r>
            <w:r w:rsidR="003A0F6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FFF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00001  </w:t>
            </w:r>
          </w:p>
        </w:tc>
      </w:tr>
      <w:tr w:rsidR="00ED7F36" w:rsidRPr="00BD7089" w:rsidDel="00F46729" w:rsidTr="00F46729">
        <w:trPr>
          <w:trHeight w:val="557"/>
          <w:del w:id="0" w:author="Raul Martin" w:date="2019-06-11T13:21:00Z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6C5957" w:rsidDel="00F46729" w:rsidRDefault="00390EE2" w:rsidP="00390EE2">
            <w:pPr>
              <w:ind w:left="176" w:right="926"/>
              <w:rPr>
                <w:del w:id="1" w:author="Raul Martin" w:date="2019-06-11T13:21:00Z"/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del w:id="2" w:author="Raul Martin" w:date="2019-06-11T13:21:00Z">
              <w:r w:rsidDel="00F46729">
                <w:rPr>
                  <w:rFonts w:ascii="Consolas" w:hAnsi="Consolas" w:cs="Consolas"/>
                  <w:b/>
                  <w:i/>
                  <w:iCs/>
                  <w:color w:val="244061" w:themeColor="accent1" w:themeShade="80"/>
                  <w:sz w:val="32"/>
                  <w:szCs w:val="20"/>
                  <w:lang w:val="en-US"/>
                </w:rPr>
                <w:delText>metering:manager</w:delText>
              </w:r>
              <w:r w:rsidR="00A6200D" w:rsidRPr="006C5957" w:rsidDel="00F46729">
                <w:rPr>
                  <w:rFonts w:ascii="Consolas" w:hAnsi="Consolas" w:cs="Consolas"/>
                  <w:b/>
                  <w:i/>
                  <w:iCs/>
                  <w:color w:val="244061" w:themeColor="accent1" w:themeShade="80"/>
                  <w:sz w:val="32"/>
                  <w:szCs w:val="20"/>
                </w:rPr>
                <w:delText>:</w:delText>
              </w:r>
              <w:r w:rsidR="00A6200D" w:rsidDel="00F46729">
                <w:rPr>
                  <w:rFonts w:ascii="Consolas" w:hAnsi="Consolas" w:cs="Consolas"/>
                  <w:b/>
                  <w:i/>
                  <w:iCs/>
                  <w:color w:val="244061" w:themeColor="accent1" w:themeShade="80"/>
                  <w:sz w:val="32"/>
                  <w:szCs w:val="20"/>
                </w:rPr>
                <w:delText>cfg</w:delText>
              </w:r>
            </w:del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Del="00F46729" w:rsidRDefault="00A6200D" w:rsidP="003A0F6E">
            <w:pPr>
              <w:ind w:left="200" w:right="926"/>
              <w:rPr>
                <w:del w:id="3" w:author="Raul Martin" w:date="2019-06-11T13:21:00Z"/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del w:id="4" w:author="Raul Martin" w:date="2019-06-11T13:21:00Z">
              <w:r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>0x00000002 – 0x</w:delText>
              </w:r>
              <w:r w:rsidR="003A0F6E"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>FFF</w:delText>
              </w:r>
              <w:r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 xml:space="preserve">00002  </w:delText>
              </w:r>
            </w:del>
          </w:p>
        </w:tc>
      </w:tr>
      <w:tr w:rsidR="00ED7F36" w:rsidRPr="00BD7089" w:rsidDel="00F46729" w:rsidTr="00F46729">
        <w:trPr>
          <w:trHeight w:val="557"/>
          <w:del w:id="5" w:author="Raul Martin" w:date="2019-06-11T13:21:00Z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835F92" w:rsidDel="00F46729" w:rsidRDefault="00390EE2" w:rsidP="00CD3917">
            <w:pPr>
              <w:ind w:left="176" w:right="926"/>
              <w:rPr>
                <w:del w:id="6" w:author="Raul Martin" w:date="2019-06-11T13:21:00Z"/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del w:id="7" w:author="Raul Martin" w:date="2019-06-11T13:21:00Z">
              <w:r w:rsidDel="00F46729">
                <w:rPr>
                  <w:rFonts w:ascii="Consolas" w:hAnsi="Consolas" w:cs="Consolas"/>
                  <w:b/>
                  <w:i/>
                  <w:iCs/>
                  <w:color w:val="244061" w:themeColor="accent1" w:themeShade="80"/>
                  <w:sz w:val="32"/>
                  <w:szCs w:val="20"/>
                  <w:lang w:val="en-US"/>
                </w:rPr>
                <w:delText>metering:manager</w:delText>
              </w:r>
              <w:r w:rsidR="00A6200D" w:rsidRPr="00835F92" w:rsidDel="00F46729">
                <w:rPr>
                  <w:rFonts w:ascii="Consolas" w:hAnsi="Consolas" w:cs="Consolas"/>
                  <w:b/>
                  <w:i/>
                  <w:iCs/>
                  <w:color w:val="244061" w:themeColor="accent1" w:themeShade="80"/>
                  <w:sz w:val="32"/>
                  <w:szCs w:val="20"/>
                  <w:lang w:val="en-US"/>
                </w:rPr>
                <w:delText>:</w:delText>
              </w:r>
              <w:r w:rsidR="00A6200D" w:rsidDel="00F46729">
                <w:rPr>
                  <w:rFonts w:ascii="Consolas" w:hAnsi="Consolas" w:cs="Consolas"/>
                  <w:b/>
                  <w:i/>
                  <w:iCs/>
                  <w:color w:val="244061" w:themeColor="accent1" w:themeShade="80"/>
                  <w:sz w:val="32"/>
                  <w:szCs w:val="20"/>
                  <w:lang w:val="en-US"/>
                </w:rPr>
                <w:delText>stat</w:delText>
              </w:r>
            </w:del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Del="00F46729" w:rsidRDefault="00A6200D" w:rsidP="003A0F6E">
            <w:pPr>
              <w:ind w:left="200" w:right="926"/>
              <w:rPr>
                <w:del w:id="8" w:author="Raul Martin" w:date="2019-06-11T13:21:00Z"/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del w:id="9" w:author="Raul Martin" w:date="2019-06-11T13:21:00Z">
              <w:r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>0x00000003 – 0x</w:delText>
              </w:r>
              <w:r w:rsidR="003A0F6E"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>FFF</w:delText>
              </w:r>
              <w:r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 xml:space="preserve">00003  </w:delText>
              </w:r>
            </w:del>
          </w:p>
        </w:tc>
      </w:tr>
      <w:tr w:rsidR="00ED7F36" w:rsidRPr="00BD7089" w:rsidTr="00F46729">
        <w:trPr>
          <w:trHeight w:val="557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501BFA" w:rsidRDefault="00390EE2" w:rsidP="00CD3917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metering</w:t>
            </w:r>
            <w:r w:rsidR="00A6200D" w:rsidRPr="00835F92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:analyzer</w:t>
            </w:r>
            <w:proofErr w:type="spellEnd"/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RDefault="0036313A" w:rsidP="00F46729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del w:id="10" w:author="Raul Martin" w:date="2019-06-11T13:21:00Z">
              <w:r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 xml:space="preserve">0x00000004 </w:delText>
              </w:r>
            </w:del>
            <w:ins w:id="11" w:author="Raul Martin" w:date="2019-06-11T13:21:00Z">
              <w:r w:rsidR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t>0x0000000</w:t>
              </w:r>
              <w:r w:rsidR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t>1</w:t>
              </w:r>
              <w:r w:rsidR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t xml:space="preserve"> </w:t>
              </w:r>
            </w:ins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– </w:t>
            </w:r>
            <w:del w:id="12" w:author="Raul Martin" w:date="2019-06-11T13:21:00Z">
              <w:r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>0x</w:delText>
              </w:r>
              <w:r w:rsidR="003A0F6E"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>FFF</w:delText>
              </w:r>
              <w:r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>00004</w:delText>
              </w:r>
              <w:r w:rsidR="00A6200D"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 xml:space="preserve">  </w:delText>
              </w:r>
            </w:del>
            <w:ins w:id="13" w:author="Raul Martin" w:date="2019-06-11T13:21:00Z">
              <w:r w:rsidR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t>0xFFF0000</w:t>
              </w:r>
              <w:r w:rsidR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t>1</w:t>
              </w:r>
              <w:r w:rsidR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t xml:space="preserve">  </w:t>
              </w:r>
            </w:ins>
          </w:p>
        </w:tc>
      </w:tr>
      <w:tr w:rsidR="00ED7F36" w:rsidRPr="00BD7089" w:rsidDel="00F46729" w:rsidTr="00F46729">
        <w:trPr>
          <w:trHeight w:val="557"/>
          <w:del w:id="14" w:author="Raul Martin" w:date="2019-06-11T13:22:00Z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501BFA" w:rsidDel="00F46729" w:rsidRDefault="00390EE2" w:rsidP="00CD3917">
            <w:pPr>
              <w:ind w:left="176" w:right="926"/>
              <w:rPr>
                <w:del w:id="15" w:author="Raul Martin" w:date="2019-06-11T13:22:00Z"/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del w:id="16" w:author="Raul Martin" w:date="2019-06-11T13:22:00Z">
              <w:r w:rsidDel="00F46729">
                <w:rPr>
                  <w:rFonts w:ascii="Consolas" w:hAnsi="Consolas" w:cs="Consolas"/>
                  <w:b/>
                  <w:i/>
                  <w:iCs/>
                  <w:color w:val="244061" w:themeColor="accent1" w:themeShade="80"/>
                  <w:sz w:val="32"/>
                  <w:szCs w:val="20"/>
                  <w:lang w:val="en-US"/>
                </w:rPr>
                <w:delText>metering</w:delText>
              </w:r>
              <w:r w:rsidR="00A6200D" w:rsidRPr="00835F92" w:rsidDel="00F46729">
                <w:rPr>
                  <w:rFonts w:ascii="Consolas" w:hAnsi="Consolas" w:cs="Consolas"/>
                  <w:b/>
                  <w:i/>
                  <w:iCs/>
                  <w:color w:val="244061" w:themeColor="accent1" w:themeShade="80"/>
                  <w:sz w:val="32"/>
                  <w:szCs w:val="20"/>
                  <w:lang w:val="en-US"/>
                </w:rPr>
                <w:delText>:analyzer:</w:delText>
              </w:r>
              <w:r w:rsidR="00A6200D" w:rsidDel="00F46729">
                <w:rPr>
                  <w:rFonts w:ascii="Consolas" w:hAnsi="Consolas" w:cs="Consolas"/>
                  <w:b/>
                  <w:i/>
                  <w:iCs/>
                  <w:color w:val="244061" w:themeColor="accent1" w:themeShade="80"/>
                  <w:sz w:val="32"/>
                  <w:szCs w:val="20"/>
                  <w:lang w:val="en-US"/>
                </w:rPr>
                <w:delText>cfg</w:delText>
              </w:r>
            </w:del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Del="00F46729" w:rsidRDefault="0036313A" w:rsidP="003A0F6E">
            <w:pPr>
              <w:ind w:left="200" w:right="926"/>
              <w:rPr>
                <w:del w:id="17" w:author="Raul Martin" w:date="2019-06-11T13:22:00Z"/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del w:id="18" w:author="Raul Martin" w:date="2019-06-11T13:22:00Z">
              <w:r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>0x00000005 – 0x</w:delText>
              </w:r>
              <w:r w:rsidR="003A0F6E"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>FFF</w:delText>
              </w:r>
              <w:r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>00005</w:delText>
              </w:r>
              <w:r w:rsidR="00A6200D"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 xml:space="preserve">  </w:delText>
              </w:r>
            </w:del>
          </w:p>
        </w:tc>
      </w:tr>
      <w:tr w:rsidR="00ED7F36" w:rsidRPr="00BD7089" w:rsidDel="00F46729" w:rsidTr="00F46729">
        <w:trPr>
          <w:trHeight w:val="557"/>
          <w:del w:id="19" w:author="Raul Martin" w:date="2019-06-11T13:22:00Z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00720C" w:rsidDel="00F46729" w:rsidRDefault="00390EE2" w:rsidP="00CD3917">
            <w:pPr>
              <w:ind w:left="176" w:right="926"/>
              <w:rPr>
                <w:del w:id="20" w:author="Raul Martin" w:date="2019-06-11T13:22:00Z"/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del w:id="21" w:author="Raul Martin" w:date="2019-06-11T13:22:00Z">
              <w:r w:rsidDel="00F46729">
                <w:rPr>
                  <w:rFonts w:ascii="Consolas" w:hAnsi="Consolas" w:cs="Consolas"/>
                  <w:b/>
                  <w:i/>
                  <w:iCs/>
                  <w:color w:val="244061" w:themeColor="accent1" w:themeShade="80"/>
                  <w:sz w:val="32"/>
                  <w:szCs w:val="20"/>
                  <w:lang w:val="en-US"/>
                </w:rPr>
                <w:delText>metering</w:delText>
              </w:r>
              <w:r w:rsidR="00A6200D" w:rsidRPr="00835F92" w:rsidDel="00F46729">
                <w:rPr>
                  <w:rFonts w:ascii="Consolas" w:hAnsi="Consolas" w:cs="Consolas"/>
                  <w:b/>
                  <w:i/>
                  <w:iCs/>
                  <w:color w:val="244061" w:themeColor="accent1" w:themeShade="80"/>
                  <w:sz w:val="32"/>
                  <w:szCs w:val="20"/>
                  <w:lang w:val="en-US"/>
                </w:rPr>
                <w:delText>:analyzer:</w:delText>
              </w:r>
              <w:r w:rsidR="00A6200D" w:rsidDel="00F46729">
                <w:rPr>
                  <w:rFonts w:ascii="Consolas" w:hAnsi="Consolas" w:cs="Consolas"/>
                  <w:b/>
                  <w:i/>
                  <w:iCs/>
                  <w:color w:val="244061" w:themeColor="accent1" w:themeShade="80"/>
                  <w:sz w:val="32"/>
                  <w:szCs w:val="20"/>
                  <w:lang w:val="en-US"/>
                </w:rPr>
                <w:delText>cfg:minmax</w:delText>
              </w:r>
            </w:del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Del="00F46729" w:rsidRDefault="0036313A" w:rsidP="003A0F6E">
            <w:pPr>
              <w:ind w:left="200" w:right="926"/>
              <w:rPr>
                <w:del w:id="22" w:author="Raul Martin" w:date="2019-06-11T13:22:00Z"/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del w:id="23" w:author="Raul Martin" w:date="2019-06-11T13:22:00Z">
              <w:r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>0x00000006 – 0x</w:delText>
              </w:r>
              <w:r w:rsidR="003A0F6E"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>FFF</w:delText>
              </w:r>
              <w:r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>00006</w:delText>
              </w:r>
              <w:r w:rsidR="00A6200D"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 xml:space="preserve">  </w:delText>
              </w:r>
            </w:del>
          </w:p>
        </w:tc>
      </w:tr>
      <w:tr w:rsidR="00ED7F36" w:rsidRPr="00BD7089" w:rsidDel="00F46729" w:rsidTr="00F46729">
        <w:trPr>
          <w:trHeight w:val="557"/>
          <w:del w:id="24" w:author="Raul Martin" w:date="2019-06-11T13:22:00Z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835F92" w:rsidDel="00F46729" w:rsidRDefault="00390EE2" w:rsidP="00CD3917">
            <w:pPr>
              <w:ind w:left="176" w:right="926"/>
              <w:rPr>
                <w:del w:id="25" w:author="Raul Martin" w:date="2019-06-11T13:22:00Z"/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del w:id="26" w:author="Raul Martin" w:date="2019-06-11T13:22:00Z">
              <w:r w:rsidDel="00F46729">
                <w:rPr>
                  <w:rFonts w:ascii="Consolas" w:hAnsi="Consolas" w:cs="Consolas"/>
                  <w:b/>
                  <w:i/>
                  <w:iCs/>
                  <w:color w:val="244061" w:themeColor="accent1" w:themeShade="80"/>
                  <w:sz w:val="32"/>
                  <w:szCs w:val="20"/>
                  <w:lang w:val="en-US"/>
                </w:rPr>
                <w:delText>metering</w:delText>
              </w:r>
              <w:r w:rsidR="00A6200D" w:rsidRPr="00835F92" w:rsidDel="00F46729">
                <w:rPr>
                  <w:rFonts w:ascii="Consolas" w:hAnsi="Consolas" w:cs="Consolas"/>
                  <w:b/>
                  <w:i/>
                  <w:iCs/>
                  <w:color w:val="244061" w:themeColor="accent1" w:themeShade="80"/>
                  <w:sz w:val="32"/>
                  <w:szCs w:val="20"/>
                  <w:lang w:val="en-US"/>
                </w:rPr>
                <w:delText>:analyzer:</w:delText>
              </w:r>
              <w:r w:rsidR="00A6200D" w:rsidDel="00F46729">
                <w:rPr>
                  <w:rFonts w:ascii="Consolas" w:hAnsi="Consolas" w:cs="Consolas"/>
                  <w:b/>
                  <w:i/>
                  <w:iCs/>
                  <w:color w:val="244061" w:themeColor="accent1" w:themeShade="80"/>
                  <w:sz w:val="32"/>
                  <w:szCs w:val="20"/>
                  <w:lang w:val="en-US"/>
                </w:rPr>
                <w:delText>cfg:calib</w:delText>
              </w:r>
            </w:del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Del="00F46729" w:rsidRDefault="0036313A" w:rsidP="003A0F6E">
            <w:pPr>
              <w:ind w:left="200" w:right="926"/>
              <w:rPr>
                <w:del w:id="27" w:author="Raul Martin" w:date="2019-06-11T13:22:00Z"/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del w:id="28" w:author="Raul Martin" w:date="2019-06-11T13:22:00Z">
              <w:r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>0x00000007 – 0x</w:delText>
              </w:r>
              <w:r w:rsidR="003A0F6E"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>FFF</w:delText>
              </w:r>
              <w:r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>00007</w:delText>
              </w:r>
              <w:r w:rsidR="00A6200D"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 xml:space="preserve">  </w:delText>
              </w:r>
            </w:del>
          </w:p>
        </w:tc>
      </w:tr>
      <w:tr w:rsidR="00ED7F36" w:rsidRPr="00BD7089" w:rsidDel="00F46729" w:rsidTr="00F46729">
        <w:trPr>
          <w:trHeight w:val="557"/>
          <w:del w:id="29" w:author="Raul Martin" w:date="2019-06-11T13:22:00Z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6C5957" w:rsidDel="00F46729" w:rsidRDefault="00390EE2" w:rsidP="00CD3917">
            <w:pPr>
              <w:ind w:left="176" w:right="926"/>
              <w:rPr>
                <w:del w:id="30" w:author="Raul Martin" w:date="2019-06-11T13:22:00Z"/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del w:id="31" w:author="Raul Martin" w:date="2019-06-11T13:22:00Z">
              <w:r w:rsidDel="00F46729">
                <w:rPr>
                  <w:rFonts w:ascii="Consolas" w:hAnsi="Consolas" w:cs="Consolas"/>
                  <w:b/>
                  <w:i/>
                  <w:iCs/>
                  <w:color w:val="244061" w:themeColor="accent1" w:themeShade="80"/>
                  <w:sz w:val="32"/>
                  <w:szCs w:val="20"/>
                  <w:lang w:val="en-US"/>
                </w:rPr>
                <w:delText>metering</w:delText>
              </w:r>
              <w:r w:rsidR="00A6200D" w:rsidRPr="006A2914" w:rsidDel="00F46729">
                <w:rPr>
                  <w:rFonts w:ascii="Consolas" w:hAnsi="Consolas" w:cs="Consolas"/>
                  <w:b/>
                  <w:i/>
                  <w:iCs/>
                  <w:color w:val="244061" w:themeColor="accent1" w:themeShade="80"/>
                  <w:sz w:val="32"/>
                  <w:szCs w:val="20"/>
                  <w:lang w:val="en-US"/>
                </w:rPr>
                <w:delText>:</w:delText>
              </w:r>
              <w:r w:rsidR="00A6200D" w:rsidDel="00F46729">
                <w:rPr>
                  <w:rFonts w:ascii="Consolas" w:hAnsi="Consolas" w:cs="Consolas"/>
                  <w:b/>
                  <w:i/>
                  <w:iCs/>
                  <w:color w:val="244061" w:themeColor="accent1" w:themeShade="80"/>
                  <w:sz w:val="32"/>
                  <w:szCs w:val="20"/>
                  <w:lang w:val="en-US"/>
                </w:rPr>
                <w:delText>analyzer:</w:delText>
              </w:r>
              <w:r w:rsidR="00A6200D" w:rsidRPr="006A2914" w:rsidDel="00F46729">
                <w:rPr>
                  <w:rFonts w:ascii="Consolas" w:hAnsi="Consolas" w:cs="Consolas"/>
                  <w:b/>
                  <w:i/>
                  <w:iCs/>
                  <w:color w:val="244061" w:themeColor="accent1" w:themeShade="80"/>
                  <w:sz w:val="32"/>
                  <w:szCs w:val="20"/>
                  <w:lang w:val="en-US"/>
                </w:rPr>
                <w:delText>stat</w:delText>
              </w:r>
            </w:del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Del="00F46729" w:rsidRDefault="0036313A" w:rsidP="003A0F6E">
            <w:pPr>
              <w:ind w:left="200" w:right="926"/>
              <w:rPr>
                <w:del w:id="32" w:author="Raul Martin" w:date="2019-06-11T13:22:00Z"/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del w:id="33" w:author="Raul Martin" w:date="2019-06-11T13:22:00Z">
              <w:r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>0x00000008 – 0x</w:delText>
              </w:r>
              <w:r w:rsidR="003A0F6E"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>FFF</w:delText>
              </w:r>
              <w:r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>00008</w:delText>
              </w:r>
              <w:r w:rsidR="00A6200D"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 xml:space="preserve">  </w:delText>
              </w:r>
            </w:del>
          </w:p>
        </w:tc>
      </w:tr>
      <w:tr w:rsidR="00ED7F36" w:rsidRPr="00BD7089" w:rsidDel="00F46729" w:rsidTr="00F46729">
        <w:trPr>
          <w:trHeight w:val="557"/>
          <w:del w:id="34" w:author="Raul Martin" w:date="2019-06-11T13:22:00Z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835F92" w:rsidDel="00F46729" w:rsidRDefault="00390EE2" w:rsidP="00CD3917">
            <w:pPr>
              <w:ind w:left="176" w:right="926"/>
              <w:rPr>
                <w:del w:id="35" w:author="Raul Martin" w:date="2019-06-11T13:22:00Z"/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del w:id="36" w:author="Raul Martin" w:date="2019-06-11T13:22:00Z">
              <w:r w:rsidDel="00F46729">
                <w:rPr>
                  <w:rFonts w:ascii="Consolas" w:hAnsi="Consolas" w:cs="Consolas"/>
                  <w:b/>
                  <w:i/>
                  <w:iCs/>
                  <w:color w:val="244061" w:themeColor="accent1" w:themeShade="80"/>
                  <w:sz w:val="32"/>
                  <w:szCs w:val="20"/>
                  <w:lang w:val="en-US"/>
                </w:rPr>
                <w:delText>metering</w:delText>
              </w:r>
              <w:r w:rsidR="00A6200D" w:rsidRPr="006A2914" w:rsidDel="00F46729">
                <w:rPr>
                  <w:rFonts w:ascii="Consolas" w:hAnsi="Consolas" w:cs="Consolas"/>
                  <w:b/>
                  <w:i/>
                  <w:iCs/>
                  <w:color w:val="244061" w:themeColor="accent1" w:themeShade="80"/>
                  <w:sz w:val="32"/>
                  <w:szCs w:val="20"/>
                  <w:lang w:val="en-US"/>
                </w:rPr>
                <w:delText>:</w:delText>
              </w:r>
              <w:r w:rsidR="00A6200D" w:rsidDel="00F46729">
                <w:rPr>
                  <w:rFonts w:ascii="Consolas" w:hAnsi="Consolas" w:cs="Consolas"/>
                  <w:b/>
                  <w:i/>
                  <w:iCs/>
                  <w:color w:val="244061" w:themeColor="accent1" w:themeShade="80"/>
                  <w:sz w:val="32"/>
                  <w:szCs w:val="20"/>
                  <w:lang w:val="en-US"/>
                </w:rPr>
                <w:delText>analyzer:</w:delText>
              </w:r>
              <w:r w:rsidR="00A6200D" w:rsidRPr="006A2914" w:rsidDel="00F46729">
                <w:rPr>
                  <w:rFonts w:ascii="Consolas" w:hAnsi="Consolas" w:cs="Consolas"/>
                  <w:b/>
                  <w:i/>
                  <w:iCs/>
                  <w:color w:val="244061" w:themeColor="accent1" w:themeShade="80"/>
                  <w:sz w:val="32"/>
                  <w:szCs w:val="20"/>
                  <w:lang w:val="en-US"/>
                </w:rPr>
                <w:delText>stat</w:delText>
              </w:r>
              <w:r w:rsidR="00A6200D" w:rsidDel="00F46729">
                <w:rPr>
                  <w:rFonts w:ascii="Consolas" w:hAnsi="Consolas" w:cs="Consolas"/>
                  <w:b/>
                  <w:i/>
                  <w:iCs/>
                  <w:color w:val="244061" w:themeColor="accent1" w:themeShade="80"/>
                  <w:sz w:val="32"/>
                  <w:szCs w:val="20"/>
                  <w:lang w:val="en-US"/>
                </w:rPr>
                <w:delText>:totals</w:delText>
              </w:r>
            </w:del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Del="00F46729" w:rsidRDefault="0036313A" w:rsidP="003A0F6E">
            <w:pPr>
              <w:ind w:left="200" w:right="926"/>
              <w:rPr>
                <w:del w:id="37" w:author="Raul Martin" w:date="2019-06-11T13:22:00Z"/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del w:id="38" w:author="Raul Martin" w:date="2019-06-11T13:22:00Z">
              <w:r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>0x00000009 – 0x</w:delText>
              </w:r>
              <w:r w:rsidR="003A0F6E"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>FFF</w:delText>
              </w:r>
              <w:r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>00009</w:delText>
              </w:r>
              <w:r w:rsidR="00A6200D"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 xml:space="preserve">  </w:delText>
              </w:r>
            </w:del>
          </w:p>
        </w:tc>
      </w:tr>
      <w:tr w:rsidR="00ED7F36" w:rsidRPr="00BD7089" w:rsidDel="00F46729" w:rsidTr="00F46729">
        <w:trPr>
          <w:trHeight w:val="557"/>
          <w:del w:id="39" w:author="Raul Martin" w:date="2019-06-11T13:22:00Z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A6200D" w:rsidRPr="006A2914" w:rsidDel="00F46729" w:rsidRDefault="00390EE2" w:rsidP="00A6200D">
            <w:pPr>
              <w:ind w:left="176" w:right="926"/>
              <w:rPr>
                <w:del w:id="40" w:author="Raul Martin" w:date="2019-06-11T13:22:00Z"/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del w:id="41" w:author="Raul Martin" w:date="2019-06-11T13:22:00Z">
              <w:r w:rsidDel="00F46729">
                <w:rPr>
                  <w:rFonts w:ascii="Consolas" w:hAnsi="Consolas" w:cs="Consolas"/>
                  <w:b/>
                  <w:i/>
                  <w:iCs/>
                  <w:color w:val="244061" w:themeColor="accent1" w:themeShade="80"/>
                  <w:sz w:val="32"/>
                  <w:szCs w:val="20"/>
                  <w:lang w:val="en-US"/>
                </w:rPr>
                <w:delText>metering</w:delText>
              </w:r>
              <w:r w:rsidR="00A6200D" w:rsidRPr="006A2914" w:rsidDel="00F46729">
                <w:rPr>
                  <w:rFonts w:ascii="Consolas" w:hAnsi="Consolas" w:cs="Consolas"/>
                  <w:b/>
                  <w:i/>
                  <w:iCs/>
                  <w:color w:val="244061" w:themeColor="accent1" w:themeShade="80"/>
                  <w:sz w:val="32"/>
                  <w:szCs w:val="20"/>
                  <w:lang w:val="en-US"/>
                </w:rPr>
                <w:delText>:</w:delText>
              </w:r>
              <w:r w:rsidR="00A6200D" w:rsidDel="00F46729">
                <w:rPr>
                  <w:rFonts w:ascii="Consolas" w:hAnsi="Consolas" w:cs="Consolas"/>
                  <w:b/>
                  <w:i/>
                  <w:iCs/>
                  <w:color w:val="244061" w:themeColor="accent1" w:themeShade="80"/>
                  <w:sz w:val="32"/>
                  <w:szCs w:val="20"/>
                  <w:lang w:val="en-US"/>
                </w:rPr>
                <w:delText>analyzer:</w:delText>
              </w:r>
              <w:r w:rsidR="00A6200D" w:rsidRPr="006A2914" w:rsidDel="00F46729">
                <w:rPr>
                  <w:rFonts w:ascii="Consolas" w:hAnsi="Consolas" w:cs="Consolas"/>
                  <w:b/>
                  <w:i/>
                  <w:iCs/>
                  <w:color w:val="244061" w:themeColor="accent1" w:themeShade="80"/>
                  <w:sz w:val="32"/>
                  <w:szCs w:val="20"/>
                  <w:lang w:val="en-US"/>
                </w:rPr>
                <w:delText>stat</w:delText>
              </w:r>
              <w:r w:rsidR="00A6200D" w:rsidDel="00F46729">
                <w:rPr>
                  <w:rFonts w:ascii="Consolas" w:hAnsi="Consolas" w:cs="Consolas"/>
                  <w:b/>
                  <w:i/>
                  <w:iCs/>
                  <w:color w:val="244061" w:themeColor="accent1" w:themeShade="80"/>
                  <w:sz w:val="32"/>
                  <w:szCs w:val="20"/>
                  <w:lang w:val="en-US"/>
                </w:rPr>
                <w:delText>:measure</w:delText>
              </w:r>
            </w:del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A6200D" w:rsidRPr="00501BFA" w:rsidDel="00F46729" w:rsidRDefault="0036313A" w:rsidP="003A0F6E">
            <w:pPr>
              <w:ind w:left="200" w:right="926"/>
              <w:rPr>
                <w:del w:id="42" w:author="Raul Martin" w:date="2019-06-11T13:22:00Z"/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del w:id="43" w:author="Raul Martin" w:date="2019-06-11T13:22:00Z">
              <w:r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>0x0000000A – 0x</w:delText>
              </w:r>
              <w:r w:rsidR="003A0F6E"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>FFF</w:delText>
              </w:r>
              <w:r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>0000A</w:delText>
              </w:r>
              <w:r w:rsidR="00A6200D"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 xml:space="preserve">  </w:delText>
              </w:r>
            </w:del>
          </w:p>
        </w:tc>
      </w:tr>
      <w:tr w:rsidR="00ED7F36" w:rsidRPr="00BD7089" w:rsidDel="00F46729" w:rsidTr="00F46729">
        <w:trPr>
          <w:trHeight w:val="557"/>
          <w:del w:id="44" w:author="Raul Martin" w:date="2019-06-11T13:22:00Z"/>
        </w:trPr>
        <w:tc>
          <w:tcPr>
            <w:tcW w:w="21546" w:type="dxa"/>
            <w:gridSpan w:val="2"/>
            <w:shd w:val="clear" w:color="auto" w:fill="F2F2F2" w:themeFill="background1" w:themeFillShade="F2"/>
            <w:vAlign w:val="center"/>
          </w:tcPr>
          <w:p w:rsidR="00ED7F36" w:rsidDel="00F46729" w:rsidRDefault="00ED7F36" w:rsidP="00ED7F36">
            <w:pPr>
              <w:ind w:left="200" w:right="926"/>
              <w:rPr>
                <w:del w:id="45" w:author="Raul Martin" w:date="2019-06-11T13:22:00Z"/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del w:id="46" w:author="Raul Martin" w:date="2019-06-11T13:22:00Z">
              <w:r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>Otros Objetos externos requeridos:</w:delText>
              </w:r>
            </w:del>
          </w:p>
        </w:tc>
      </w:tr>
      <w:tr w:rsidR="00ED7F36" w:rsidRPr="00BD7089" w:rsidDel="00F46729" w:rsidTr="00F46729">
        <w:trPr>
          <w:trHeight w:val="557"/>
          <w:del w:id="47" w:author="Raul Martin" w:date="2019-06-11T13:22:00Z"/>
        </w:trPr>
        <w:tc>
          <w:tcPr>
            <w:tcW w:w="6704" w:type="dxa"/>
            <w:shd w:val="clear" w:color="auto" w:fill="F2F2F2" w:themeFill="background1" w:themeFillShade="F2"/>
            <w:vAlign w:val="center"/>
          </w:tcPr>
          <w:p w:rsidR="00ED7F36" w:rsidRPr="006A2914" w:rsidDel="00F46729" w:rsidRDefault="00390EE2" w:rsidP="00390EE2">
            <w:pPr>
              <w:ind w:left="176" w:right="926"/>
              <w:rPr>
                <w:del w:id="48" w:author="Raul Martin" w:date="2019-06-11T13:22:00Z"/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del w:id="49" w:author="Raul Martin" w:date="2019-06-11T13:22:00Z">
              <w:r w:rsidDel="00F46729">
                <w:rPr>
                  <w:rFonts w:ascii="Consolas" w:hAnsi="Consolas" w:cs="Consolas"/>
                  <w:b/>
                  <w:i/>
                  <w:iCs/>
                  <w:color w:val="244061" w:themeColor="accent1" w:themeShade="80"/>
                  <w:sz w:val="32"/>
                  <w:szCs w:val="20"/>
                  <w:lang w:val="en-US"/>
                </w:rPr>
                <w:delText>common:</w:delText>
              </w:r>
              <w:r w:rsidR="00ED7F36" w:rsidDel="00F46729">
                <w:rPr>
                  <w:rFonts w:ascii="Consolas" w:hAnsi="Consolas" w:cs="Consolas"/>
                  <w:b/>
                  <w:i/>
                  <w:iCs/>
                  <w:color w:val="244061" w:themeColor="accent1" w:themeShade="80"/>
                  <w:sz w:val="32"/>
                  <w:szCs w:val="20"/>
                  <w:lang w:val="en-US"/>
                </w:rPr>
                <w:delText>range:minmaxthres:double</w:delText>
              </w:r>
            </w:del>
          </w:p>
        </w:tc>
        <w:tc>
          <w:tcPr>
            <w:tcW w:w="14842" w:type="dxa"/>
            <w:shd w:val="clear" w:color="auto" w:fill="F2F2F2" w:themeFill="background1" w:themeFillShade="F2"/>
            <w:vAlign w:val="center"/>
          </w:tcPr>
          <w:p w:rsidR="00ED7F36" w:rsidRPr="00501BFA" w:rsidDel="00F46729" w:rsidRDefault="00ED7F36" w:rsidP="003A0F6E">
            <w:pPr>
              <w:ind w:left="200" w:right="926"/>
              <w:rPr>
                <w:del w:id="50" w:author="Raul Martin" w:date="2019-06-11T13:22:00Z"/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del w:id="51" w:author="Raul Martin" w:date="2019-06-11T13:22:00Z">
              <w:r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>0x000</w:delText>
              </w:r>
              <w:r w:rsidR="003A0F6E"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>F</w:delText>
              </w:r>
              <w:r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>0000 – 0x</w:delText>
              </w:r>
              <w:r w:rsidR="003A0F6E"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>FFFF</w:delText>
              </w:r>
              <w:r w:rsidDel="00F46729">
                <w:rPr>
                  <w:rFonts w:ascii="Consolas" w:hAnsi="Consolas" w:cs="Consolas"/>
                  <w:i/>
                  <w:iCs/>
                  <w:color w:val="262626" w:themeColor="text1" w:themeTint="D9"/>
                  <w:sz w:val="28"/>
                  <w:szCs w:val="20"/>
                </w:rPr>
                <w:delText xml:space="preserve">0000  </w:delText>
              </w:r>
            </w:del>
          </w:p>
        </w:tc>
      </w:tr>
    </w:tbl>
    <w:p w:rsidR="00A6200D" w:rsidRPr="00A6200D" w:rsidRDefault="00A6200D" w:rsidP="00A6200D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A6200D" w:rsidRPr="00A6200D" w:rsidRDefault="00A6200D" w:rsidP="00A6200D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  <w:r w:rsidRPr="00A6200D">
        <w:rPr>
          <w:rFonts w:ascii="Consolas" w:hAnsi="Consolas" w:cs="Consolas"/>
          <w:b/>
          <w:sz w:val="20"/>
          <w:u w:val="single"/>
          <w:lang w:val="en-US"/>
        </w:rPr>
        <w:br w:type="textWrapping" w:clear="all"/>
      </w:r>
    </w:p>
    <w:p w:rsidR="009E1BA6" w:rsidRPr="00A6200D" w:rsidRDefault="009E1BA6" w:rsidP="009E1BA6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  <w:lang w:val="en-US"/>
        </w:rPr>
      </w:pPr>
    </w:p>
    <w:p w:rsidR="00797E6C" w:rsidRPr="009E1BA6" w:rsidRDefault="009E1BA6" w:rsidP="009E1BA6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Descripción de los diferentes objetos</w:t>
      </w:r>
    </w:p>
    <w:p w:rsidR="00961800" w:rsidRPr="009E1BA6" w:rsidRDefault="00961800" w:rsidP="00961800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70"/>
        <w:gridCol w:w="4925"/>
      </w:tblGrid>
      <w:tr w:rsidR="00961800" w:rsidRPr="00501BFA" w:rsidTr="00FC4EEF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961800" w:rsidRPr="00501BFA" w:rsidRDefault="00961800" w:rsidP="00390EE2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9E1BA6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metering:manager</w:t>
            </w:r>
            <w:proofErr w:type="spellEnd"/>
          </w:p>
        </w:tc>
      </w:tr>
      <w:tr w:rsidR="00961800" w:rsidTr="00FC4EEF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961800" w:rsidRPr="004217D9" w:rsidRDefault="00961800" w:rsidP="00961800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proofErr w:type="spellStart"/>
            <w:r w:rsidRPr="004217D9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</w:t>
            </w:r>
            <w:proofErr w:type="spellEnd"/>
            <w:r w:rsidRPr="004217D9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JSON:</w:t>
            </w:r>
          </w:p>
          <w:p w:rsidR="00961800" w:rsidRPr="004217D9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961800" w:rsidRPr="004217D9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uid</w:t>
            </w:r>
            <w:proofErr w:type="spellEnd"/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":  u32,</w:t>
            </w:r>
          </w:p>
          <w:p w:rsidR="00961800" w:rsidRPr="00390EE2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"stat": </w:t>
            </w:r>
            <w:proofErr w:type="spellStart"/>
            <w:r w:rsidR="00390EE2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metering:manager</w:t>
            </w: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:stat</w:t>
            </w:r>
            <w:proofErr w:type="spellEnd"/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,  </w:t>
            </w:r>
          </w:p>
          <w:p w:rsidR="00961800" w:rsidRPr="00390EE2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cfg</w:t>
            </w:r>
            <w:proofErr w:type="spellEnd"/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proofErr w:type="spellStart"/>
            <w:r w:rsidR="00390EE2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metering:manager</w:t>
            </w: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:cfg</w:t>
            </w:r>
            <w:proofErr w:type="spellEnd"/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</w:t>
            </w:r>
          </w:p>
          <w:p w:rsidR="00FC4EEF" w:rsidRPr="00BF15C9" w:rsidRDefault="00FC4EEF" w:rsidP="00FC4EE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"analyzers":  [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:analyzer</w:t>
            </w:r>
            <w:proofErr w:type="spellEnd"/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]</w:t>
            </w:r>
          </w:p>
          <w:p w:rsidR="00961800" w:rsidRPr="000B1E98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</w:tc>
      </w:tr>
      <w:tr w:rsidR="00961800" w:rsidRPr="000B1E98" w:rsidTr="00FC4EEF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961800" w:rsidRPr="000B1E98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61800" w:rsidRPr="00961800" w:rsidTr="00FC4EEF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961800" w:rsidRDefault="00961800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961800" w:rsidRPr="004C603D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961800" w:rsidRPr="00304C9A" w:rsidRDefault="00961800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Pr="00961800" w:rsidRDefault="00961800" w:rsidP="0096180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(00001) y versión</w:t>
            </w:r>
          </w:p>
          <w:p w:rsidR="00961800" w:rsidRPr="00304C9A" w:rsidRDefault="00961800" w:rsidP="00961800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61800" w:rsidRDefault="00961800" w:rsidP="0096180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000</w:t>
            </w:r>
            <w:r>
              <w:rPr>
                <w:rFonts w:ascii="Consolas" w:hAnsi="Consolas" w:cs="Consolas"/>
                <w:i/>
                <w:sz w:val="28"/>
              </w:rPr>
              <w:t>00001 – 0x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FFF</w:t>
            </w:r>
            <w:r>
              <w:rPr>
                <w:rFonts w:ascii="Consolas" w:hAnsi="Consolas" w:cs="Consolas"/>
                <w:i/>
                <w:sz w:val="28"/>
              </w:rPr>
              <w:t xml:space="preserve">00001  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961800" w:rsidRPr="00961800" w:rsidRDefault="00961800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A46646" w:rsidRPr="000B1E98" w:rsidTr="00FC4EEF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46646" w:rsidRPr="00961800" w:rsidRDefault="00A46646" w:rsidP="00A46646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cfg</w:t>
            </w:r>
            <w:proofErr w:type="spellEnd"/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metering:manager</w:t>
            </w:r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cfg</w:t>
            </w:r>
            <w:proofErr w:type="spellEnd"/>
          </w:p>
          <w:p w:rsidR="00A46646" w:rsidRPr="00961800" w:rsidRDefault="00A46646" w:rsidP="00A46646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A46646" w:rsidRPr="00961800" w:rsidRDefault="00A46646" w:rsidP="00A46646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A46646" w:rsidRPr="00304C9A" w:rsidRDefault="00A46646" w:rsidP="00A46646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46646" w:rsidRDefault="00A46646" w:rsidP="00A46646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los parámetros de configuración del gestor energético</w:t>
            </w:r>
          </w:p>
          <w:p w:rsidR="00A46646" w:rsidRPr="00961800" w:rsidRDefault="00A46646" w:rsidP="00A46646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  <w:tr w:rsidR="00A46646" w:rsidRPr="000B1E98" w:rsidTr="00FC4EEF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46646" w:rsidRPr="00961800" w:rsidRDefault="00A46646" w:rsidP="00A46646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stat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metering:manager</w:t>
            </w:r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:stat</w:t>
            </w:r>
            <w:proofErr w:type="spellEnd"/>
          </w:p>
          <w:p w:rsidR="00A46646" w:rsidRPr="00961800" w:rsidRDefault="00A46646" w:rsidP="00A46646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A46646" w:rsidRPr="00961800" w:rsidRDefault="00A46646" w:rsidP="00A46646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A46646" w:rsidRPr="00304C9A" w:rsidRDefault="00A46646" w:rsidP="00A46646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46646" w:rsidRPr="00961800" w:rsidRDefault="00A46646" w:rsidP="00FC4EE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el estado actual del gestor energético</w:t>
            </w:r>
          </w:p>
        </w:tc>
      </w:tr>
      <w:tr w:rsidR="00FC4EEF" w:rsidRPr="000B1E98" w:rsidTr="00FC4EEF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FC4EEF" w:rsidRPr="00961800" w:rsidRDefault="00FC4EEF" w:rsidP="00FC4EE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analyzers</w:t>
            </w:r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</w:t>
            </w:r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analyzer</w:t>
            </w:r>
            <w:proofErr w:type="spellEnd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]</w:t>
            </w:r>
          </w:p>
          <w:p w:rsidR="00FC4EEF" w:rsidRPr="00961800" w:rsidRDefault="00FC4EEF" w:rsidP="00FC4EE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</w:t>
            </w:r>
            <w:r w:rsidRPr="00BF15C9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FC4EEF" w:rsidRPr="003E5671" w:rsidRDefault="00FC4EEF" w:rsidP="00FC4EEF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FC4EEF" w:rsidRPr="00304C9A" w:rsidRDefault="00FC4EEF" w:rsidP="00FC4EEF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FC4EEF" w:rsidRDefault="00FC4EEF" w:rsidP="00FC4EE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contiene un array de los diferentes analizadores integrados. </w:t>
            </w:r>
            <w:r w:rsidRPr="00762755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Nota: En el caso de incluir un único analizador con medida trifásica, se representarán como 3 analizadores independientes.</w:t>
            </w:r>
          </w:p>
          <w:p w:rsidR="00FC4EEF" w:rsidRPr="00961800" w:rsidRDefault="00FC4EEF" w:rsidP="00FC4EE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</w:tbl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A46646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A46646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961800" w:rsidRPr="00A46646" w:rsidRDefault="00961800" w:rsidP="00961800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2152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876"/>
        <w:gridCol w:w="14644"/>
      </w:tblGrid>
      <w:tr w:rsidR="00961800" w:rsidRPr="00501BFA" w:rsidTr="00F46729">
        <w:trPr>
          <w:trHeight w:val="1125"/>
        </w:trPr>
        <w:tc>
          <w:tcPr>
            <w:tcW w:w="21520" w:type="dxa"/>
            <w:gridSpan w:val="2"/>
            <w:shd w:val="clear" w:color="auto" w:fill="244061" w:themeFill="accent1" w:themeFillShade="80"/>
            <w:vAlign w:val="center"/>
          </w:tcPr>
          <w:p w:rsidR="00961800" w:rsidRPr="00501BFA" w:rsidRDefault="00961800" w:rsidP="00390EE2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A46646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metering:manager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:cfg</w:t>
            </w:r>
            <w:proofErr w:type="spellEnd"/>
          </w:p>
        </w:tc>
      </w:tr>
      <w:tr w:rsidR="00961800" w:rsidRPr="00390EE2" w:rsidTr="00F46729">
        <w:trPr>
          <w:trHeight w:val="3380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961800" w:rsidRPr="00BF15C9" w:rsidRDefault="00BF15C9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961800" w:rsidRPr="00A46646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961800" w:rsidRPr="00961800" w:rsidDel="00F46729" w:rsidRDefault="00961800" w:rsidP="00CD3917">
            <w:pPr>
              <w:ind w:left="709" w:right="926"/>
              <w:rPr>
                <w:del w:id="52" w:author="Raul Martin" w:date="2019-06-11T13:22:00Z"/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del w:id="53" w:author="Raul Martin" w:date="2019-06-11T13:22:00Z">
              <w:r w:rsidRPr="00961800" w:rsidDel="00F46729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</w:rPr>
                <w:delText xml:space="preserve">  "uid":        u32,  </w:delText>
              </w:r>
            </w:del>
          </w:p>
          <w:p w:rsidR="00961800" w:rsidRPr="00961800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"updFlags":   u32,</w:t>
            </w:r>
          </w:p>
          <w:p w:rsidR="00961800" w:rsidRPr="00390EE2" w:rsidRDefault="00961800" w:rsidP="00961800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proofErr w:type="spellStart"/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measPeriod</w:t>
            </w:r>
            <w:proofErr w:type="spellEnd"/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": u16,</w:t>
            </w:r>
          </w:p>
          <w:p w:rsidR="00BF15C9" w:rsidRPr="00BF15C9" w:rsidRDefault="00BF15C9" w:rsidP="00BF15C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"verbosity":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u8,</w:t>
            </w:r>
          </w:p>
          <w:p w:rsidR="00961800" w:rsidRPr="00390EE2" w:rsidRDefault="0096180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961800" w:rsidRPr="00390EE2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961800" w:rsidRPr="00390EE2" w:rsidTr="00F46729">
        <w:trPr>
          <w:trHeight w:val="70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961800" w:rsidRPr="00390EE2" w:rsidRDefault="0096180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BF15C9" w:rsidRPr="000B1E98" w:rsidDel="00F46729" w:rsidTr="00F46729">
        <w:trPr>
          <w:trHeight w:val="70"/>
          <w:del w:id="54" w:author="Raul Martin" w:date="2019-06-11T13:22:00Z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BF15C9" w:rsidDel="00F46729" w:rsidRDefault="00BF15C9" w:rsidP="00BF15C9">
            <w:pPr>
              <w:ind w:left="150" w:right="926"/>
              <w:rPr>
                <w:del w:id="55" w:author="Raul Martin" w:date="2019-06-11T13:22:00Z"/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del w:id="56" w:author="Raul Martin" w:date="2019-06-11T13:22:00Z">
              <w:r w:rsidDel="00F46729">
                <w:rPr>
                  <w:rFonts w:ascii="Consolas" w:hAnsi="Consolas" w:cs="Consolas"/>
                  <w:i/>
                  <w:sz w:val="28"/>
                  <w:lang w:val="en-US"/>
                </w:rPr>
                <w:delText>uid</w:delText>
              </w:r>
              <w:r w:rsidRPr="004C603D" w:rsidDel="00F46729">
                <w:rPr>
                  <w:rFonts w:ascii="Consolas" w:hAnsi="Consolas" w:cs="Consolas"/>
                  <w:i/>
                  <w:sz w:val="28"/>
                  <w:lang w:val="en-US"/>
                </w:rPr>
                <w:delText xml:space="preserve"> :  </w:delText>
              </w:r>
              <w:r w:rsidDel="00F46729">
                <w:rPr>
                  <w:rFonts w:ascii="Consolas" w:hAnsi="Consolas" w:cs="Consolas"/>
                  <w:i/>
                  <w:color w:val="365F91" w:themeColor="accent1" w:themeShade="BF"/>
                  <w:sz w:val="28"/>
                  <w:lang w:val="en-US"/>
                </w:rPr>
                <w:delText>u32</w:delText>
              </w:r>
            </w:del>
          </w:p>
          <w:p w:rsidR="00BF15C9" w:rsidRPr="004C603D" w:rsidDel="00F46729" w:rsidRDefault="00BF15C9" w:rsidP="00BF15C9">
            <w:pPr>
              <w:ind w:left="150" w:right="926"/>
              <w:rPr>
                <w:del w:id="57" w:author="Raul Martin" w:date="2019-06-11T13:22:00Z"/>
                <w:rFonts w:ascii="Consolas" w:hAnsi="Consolas" w:cs="Consolas"/>
                <w:i/>
                <w:sz w:val="28"/>
                <w:lang w:val="en-US"/>
              </w:rPr>
            </w:pPr>
            <w:del w:id="58" w:author="Raul Martin" w:date="2019-06-11T13:22:00Z">
              <w:r w:rsidRPr="006A2914" w:rsidDel="00F46729">
                <w:rPr>
                  <w:rFonts w:ascii="Consolas" w:hAnsi="Consolas" w:cs="Consolas"/>
                  <w:i/>
                  <w:color w:val="4F6228" w:themeColor="accent3" w:themeShade="80"/>
                  <w:sz w:val="24"/>
                  <w:lang w:val="en-US"/>
                </w:rPr>
                <w:delText>Read-only</w:delText>
              </w:r>
            </w:del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BF15C9" w:rsidRPr="00304C9A" w:rsidDel="00F46729" w:rsidRDefault="00BF15C9" w:rsidP="00BF15C9">
            <w:pPr>
              <w:ind w:right="926"/>
              <w:rPr>
                <w:del w:id="59" w:author="Raul Martin" w:date="2019-06-11T13:22:00Z"/>
                <w:rFonts w:ascii="Consolas" w:hAnsi="Consolas" w:cs="Consolas"/>
                <w:i/>
                <w:sz w:val="28"/>
                <w:u w:val="single"/>
              </w:rPr>
            </w:pPr>
            <w:del w:id="60" w:author="Raul Martin" w:date="2019-06-11T13:22:00Z">
              <w:r w:rsidRPr="00304C9A" w:rsidDel="00F46729">
                <w:rPr>
                  <w:rFonts w:ascii="Consolas" w:hAnsi="Consolas" w:cs="Consolas"/>
                  <w:i/>
                  <w:sz w:val="28"/>
                  <w:u w:val="single"/>
                </w:rPr>
                <w:delText>Descripción</w:delText>
              </w:r>
            </w:del>
          </w:p>
          <w:p w:rsidR="00BF15C9" w:rsidRPr="00961800" w:rsidDel="00F46729" w:rsidRDefault="00BF15C9" w:rsidP="00BF15C9">
            <w:pPr>
              <w:ind w:left="339" w:right="926"/>
              <w:rPr>
                <w:del w:id="61" w:author="Raul Martin" w:date="2019-06-11T13:22:00Z"/>
                <w:rFonts w:ascii="Consolas" w:hAnsi="Consolas" w:cs="Consolas"/>
                <w:i/>
                <w:sz w:val="28"/>
              </w:rPr>
            </w:pPr>
            <w:del w:id="62" w:author="Raul Martin" w:date="2019-06-11T13:22:00Z">
              <w:r w:rsidDel="00F46729">
                <w:rPr>
                  <w:rFonts w:ascii="Consolas" w:hAnsi="Consolas" w:cs="Consolas"/>
                  <w:i/>
                  <w:sz w:val="28"/>
                </w:rPr>
                <w:delText>Identificador del tipo de objeto (00002) y versión</w:delText>
              </w:r>
            </w:del>
          </w:p>
          <w:p w:rsidR="00BF15C9" w:rsidRPr="00304C9A" w:rsidDel="00F46729" w:rsidRDefault="00BF15C9" w:rsidP="00BF15C9">
            <w:pPr>
              <w:ind w:right="926"/>
              <w:rPr>
                <w:del w:id="63" w:author="Raul Martin" w:date="2019-06-11T13:22:00Z"/>
                <w:rFonts w:ascii="Consolas" w:hAnsi="Consolas" w:cs="Consolas"/>
                <w:i/>
                <w:sz w:val="28"/>
                <w:u w:val="single"/>
              </w:rPr>
            </w:pPr>
            <w:del w:id="64" w:author="Raul Martin" w:date="2019-06-11T13:22:00Z">
              <w:r w:rsidDel="00F46729">
                <w:rPr>
                  <w:rFonts w:ascii="Consolas" w:hAnsi="Consolas" w:cs="Consolas"/>
                  <w:i/>
                  <w:sz w:val="28"/>
                  <w:u w:val="single"/>
                </w:rPr>
                <w:delText>Valores</w:delText>
              </w:r>
            </w:del>
          </w:p>
          <w:p w:rsidR="00BF15C9" w:rsidDel="00F46729" w:rsidRDefault="00BF15C9" w:rsidP="00BF15C9">
            <w:pPr>
              <w:ind w:left="339" w:right="926"/>
              <w:rPr>
                <w:del w:id="65" w:author="Raul Martin" w:date="2019-06-11T13:22:00Z"/>
                <w:rFonts w:ascii="Consolas" w:hAnsi="Consolas" w:cs="Consolas"/>
                <w:i/>
                <w:sz w:val="28"/>
              </w:rPr>
            </w:pPr>
            <w:del w:id="66" w:author="Raul Martin" w:date="2019-06-11T13:22:00Z">
              <w:r w:rsidDel="00F46729">
                <w:rPr>
                  <w:rFonts w:ascii="Consolas" w:hAnsi="Consolas" w:cs="Consolas"/>
                  <w:i/>
                  <w:sz w:val="28"/>
                </w:rPr>
                <w:delText>0x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000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>00002 – 0x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FFF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 xml:space="preserve">00002  siendo 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XYZ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 xml:space="preserve"> el identificador de la versión</w:delText>
              </w:r>
            </w:del>
          </w:p>
          <w:p w:rsidR="00BF15C9" w:rsidRPr="00961800" w:rsidDel="00F46729" w:rsidRDefault="00BF15C9" w:rsidP="00BF15C9">
            <w:pPr>
              <w:ind w:right="926"/>
              <w:rPr>
                <w:del w:id="67" w:author="Raul Martin" w:date="2019-06-11T13:22:00Z"/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0B1E98" w:rsidTr="00F46729">
        <w:trPr>
          <w:trHeight w:val="70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961800" w:rsidRPr="006A2914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>updFlags</w:t>
            </w:r>
            <w:proofErr w:type="spellEnd"/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961800" w:rsidRPr="006A2914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961800" w:rsidRPr="00A46646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961800" w:rsidRPr="00304C9A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Pr="00304C9A" w:rsidRDefault="00961800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flags, que </w:t>
            </w:r>
            <w:r w:rsidR="00BF15C9">
              <w:rPr>
                <w:rFonts w:ascii="Consolas" w:hAnsi="Consolas" w:cs="Consolas"/>
                <w:i/>
                <w:sz w:val="28"/>
              </w:rPr>
              <w:t xml:space="preserve">habilitan o no, la notificación de los cambios hechos en algún parámetro de configuración. </w:t>
            </w:r>
          </w:p>
          <w:p w:rsidR="00961800" w:rsidRPr="00BF15C9" w:rsidRDefault="00BF15C9" w:rsidP="00BF15C9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61800" w:rsidRDefault="00BF15C9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="0096180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9260C2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lightGray"/>
              </w:rPr>
              <w:t xml:space="preserve"> </w:t>
            </w:r>
            <w:proofErr w:type="spellStart"/>
            <w:r w:rsidR="009260C2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lightGray"/>
              </w:rPr>
              <w:t>MeteringManagerCfgUpdNotif</w:t>
            </w:r>
            <w:proofErr w:type="spellEnd"/>
            <w:r w:rsidR="00961800" w:rsidRPr="00AB751B">
              <w:rPr>
                <w:rFonts w:ascii="Consolas" w:hAnsi="Consolas" w:cs="Consolas"/>
                <w:color w:val="000000"/>
                <w:szCs w:val="20"/>
              </w:rPr>
              <w:t>= (1 &lt;&lt; 0),</w:t>
            </w:r>
            <w:r w:rsidR="00961800"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="00961800">
              <w:rPr>
                <w:rFonts w:ascii="Consolas" w:hAnsi="Consolas" w:cs="Consolas"/>
                <w:color w:val="000000"/>
                <w:szCs w:val="20"/>
              </w:rPr>
              <w:t xml:space="preserve">  </w:t>
            </w:r>
            <w:r w:rsidR="00961800" w:rsidRPr="00AB751B">
              <w:rPr>
                <w:rFonts w:ascii="Consolas" w:hAnsi="Consolas" w:cs="Consolas"/>
                <w:color w:val="3F5FBF"/>
                <w:szCs w:val="20"/>
              </w:rPr>
              <w:t xml:space="preserve">/// notifica cambios en </w:t>
            </w:r>
            <w:r>
              <w:rPr>
                <w:rFonts w:ascii="Consolas" w:hAnsi="Consolas" w:cs="Consolas"/>
                <w:color w:val="3F5FBF"/>
                <w:szCs w:val="20"/>
              </w:rPr>
              <w:t xml:space="preserve">cualquier parámetro de </w:t>
            </w:r>
            <w:r w:rsidR="00961800" w:rsidRPr="00AB751B">
              <w:rPr>
                <w:rFonts w:ascii="Consolas" w:hAnsi="Consolas" w:cs="Consolas"/>
                <w:color w:val="3F5FBF"/>
                <w:szCs w:val="20"/>
              </w:rPr>
              <w:t>la configuración del objeto</w:t>
            </w:r>
          </w:p>
          <w:p w:rsidR="00BF15C9" w:rsidRPr="00A46646" w:rsidRDefault="00BF15C9" w:rsidP="00BF15C9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</w:p>
          <w:p w:rsidR="00BF15C9" w:rsidRPr="00BF15C9" w:rsidRDefault="00BF15C9" w:rsidP="00BF15C9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 w:rsidRPr="00A46646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[default = </w:t>
            </w:r>
            <w:proofErr w:type="spellStart"/>
            <w:r w:rsidRPr="00BF15C9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EnableAMCfgUpdNotif</w:t>
            </w:r>
            <w:proofErr w:type="spellEnd"/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]</w:t>
            </w:r>
          </w:p>
          <w:p w:rsidR="00961800" w:rsidRPr="00591D1F" w:rsidRDefault="00961800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BF15C9" w:rsidRPr="00F3355C" w:rsidTr="00F46729">
        <w:trPr>
          <w:trHeight w:val="1251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961800" w:rsidRPr="006A2914" w:rsidRDefault="00961800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measPeriod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961800" w:rsidRPr="006A2914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961800" w:rsidRPr="00304C9A" w:rsidRDefault="00961800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Pr="00304C9A" w:rsidRDefault="00961800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Cadencia de envío de las medidas eléctricas, expresada en segundos.</w:t>
            </w:r>
          </w:p>
          <w:p w:rsidR="00BF15C9" w:rsidRPr="00BF15C9" w:rsidRDefault="00BF15C9" w:rsidP="00BF15C9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61800" w:rsidRPr="00BF15C9" w:rsidRDefault="00BF15C9" w:rsidP="00BF15C9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 15 – </w:t>
            </w:r>
            <w:r w:rsidR="00103392">
              <w:rPr>
                <w:rFonts w:ascii="Consolas" w:hAnsi="Consolas" w:cs="Consolas"/>
                <w:i/>
                <w:sz w:val="28"/>
              </w:rPr>
              <w:t>maxU32</w:t>
            </w:r>
            <w:r>
              <w:rPr>
                <w:rFonts w:ascii="Consolas" w:hAnsi="Consolas" w:cs="Consolas"/>
                <w:i/>
                <w:sz w:val="28"/>
              </w:rPr>
              <w:t xml:space="preserve">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 [default = 900]</w:t>
            </w:r>
          </w:p>
          <w:p w:rsidR="00BF15C9" w:rsidRPr="00591D1F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6A2914" w:rsidTr="00F46729">
        <w:trPr>
          <w:trHeight w:val="543"/>
        </w:trPr>
        <w:tc>
          <w:tcPr>
            <w:tcW w:w="6876" w:type="dxa"/>
            <w:shd w:val="clear" w:color="auto" w:fill="F2F2F2" w:themeFill="background1" w:themeFillShade="F2"/>
            <w:vAlign w:val="center"/>
          </w:tcPr>
          <w:p w:rsidR="00961800" w:rsidRPr="00BF15C9" w:rsidRDefault="00961800" w:rsidP="00BF15C9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33FE8">
              <w:rPr>
                <w:rFonts w:ascii="Consolas" w:hAnsi="Consolas" w:cs="Consolas"/>
                <w:i/>
                <w:sz w:val="28"/>
                <w:lang w:val="en-US"/>
              </w:rPr>
              <w:t xml:space="preserve">verbosity : 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u8</w:t>
            </w:r>
          </w:p>
          <w:p w:rsidR="00961800" w:rsidRPr="00933FE8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Write</w:t>
            </w:r>
          </w:p>
        </w:tc>
        <w:tc>
          <w:tcPr>
            <w:tcW w:w="14644" w:type="dxa"/>
            <w:shd w:val="clear" w:color="auto" w:fill="F2F2F2" w:themeFill="background1" w:themeFillShade="F2"/>
            <w:vAlign w:val="center"/>
          </w:tcPr>
          <w:p w:rsidR="00961800" w:rsidRPr="00304C9A" w:rsidRDefault="00961800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961800" w:rsidRDefault="00961800" w:rsidP="00BF15C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Nivel de visualizaci</w:t>
            </w:r>
            <w:r w:rsidR="00BF15C9">
              <w:rPr>
                <w:rFonts w:ascii="Consolas" w:hAnsi="Consolas" w:cs="Consolas"/>
                <w:i/>
                <w:sz w:val="28"/>
              </w:rPr>
              <w:t>ón de las trazas de depuración.</w:t>
            </w:r>
          </w:p>
          <w:p w:rsidR="00961800" w:rsidRPr="006A2914" w:rsidRDefault="00961800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6A2914"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61800" w:rsidRPr="006A2914" w:rsidRDefault="0096180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  <w:p w:rsidR="00961800" w:rsidRPr="006A2914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6A291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A2914">
              <w:rPr>
                <w:rFonts w:ascii="Consolas" w:hAnsi="Consolas" w:cs="Consolas"/>
                <w:i/>
                <w:iCs/>
                <w:color w:val="0000C0"/>
                <w:szCs w:val="20"/>
              </w:rPr>
              <w:t>ESP_LOG_NONE</w:t>
            </w:r>
            <w:r w:rsidRPr="006A2914">
              <w:rPr>
                <w:rFonts w:ascii="Consolas" w:hAnsi="Consolas" w:cs="Consolas"/>
                <w:color w:val="000000"/>
                <w:szCs w:val="20"/>
              </w:rPr>
              <w:t xml:space="preserve">    </w:t>
            </w:r>
            <w:r w:rsidRPr="006A2914">
              <w:rPr>
                <w:rFonts w:ascii="Consolas" w:hAnsi="Consolas" w:cs="Consolas"/>
                <w:color w:val="3F5FBF"/>
                <w:szCs w:val="20"/>
              </w:rPr>
              <w:t>/*!&lt; No log output */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6A2914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6A2914">
              <w:rPr>
                <w:rFonts w:ascii="Consolas" w:hAnsi="Consolas" w:cs="Consolas"/>
                <w:i/>
                <w:iCs/>
                <w:color w:val="0000C0"/>
                <w:szCs w:val="20"/>
              </w:rPr>
              <w:t>ESP_LOG_ERROR</w:t>
            </w:r>
            <w:r w:rsidRPr="006A2914">
              <w:rPr>
                <w:rFonts w:ascii="Consolas" w:hAnsi="Consolas" w:cs="Consolas"/>
                <w:color w:val="000000"/>
                <w:szCs w:val="20"/>
              </w:rPr>
              <w:t xml:space="preserve">   </w:t>
            </w:r>
            <w:r w:rsidRPr="006A2914">
              <w:rPr>
                <w:rFonts w:ascii="Consolas" w:hAnsi="Consolas" w:cs="Consolas"/>
                <w:color w:val="3F5FBF"/>
                <w:szCs w:val="20"/>
              </w:rPr>
              <w:t xml:space="preserve">/*!&lt;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Critical errors, software module </w:t>
            </w:r>
            <w:proofErr w:type="spellStart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can not</w:t>
            </w:r>
            <w:proofErr w:type="spellEnd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recover on its own */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ESP_LOG_WARN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/*!&lt; Error conditions from which recovery measures have been taken */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ESP_LOG_INFO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/*!&lt; Information messages which describe normal flow of events */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highlight w:val="lightGray"/>
                <w:lang w:val="en-US"/>
              </w:rPr>
              <w:t>ESP_LOG_DEBUG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</w:t>
            </w:r>
            <w:proofErr w:type="gramStart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!&lt;</w:t>
            </w:r>
            <w:proofErr w:type="gramEnd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Extra information which is not necessary for normal u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>se (values, pointers, …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). */</w:t>
            </w:r>
          </w:p>
          <w:p w:rsidR="00961800" w:rsidRDefault="00961800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ESP_LOG_VERBOSE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/*!&lt; Bigger chunks of 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>i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nformation, or messages which can flood the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terminal */</w:t>
            </w:r>
          </w:p>
          <w:p w:rsidR="00BF15C9" w:rsidRDefault="00BF15C9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 </w:t>
            </w:r>
          </w:p>
          <w:p w:rsidR="00BF15C9" w:rsidRDefault="00BF15C9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[default = ESP_LOG_WARN]</w:t>
            </w:r>
          </w:p>
          <w:p w:rsidR="00961800" w:rsidRPr="00933FE8" w:rsidRDefault="00961800" w:rsidP="00CD3917">
            <w:pPr>
              <w:autoSpaceDE w:val="0"/>
              <w:autoSpaceDN w:val="0"/>
              <w:adjustRightInd w:val="0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</w:t>
            </w:r>
          </w:p>
        </w:tc>
      </w:tr>
    </w:tbl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61800" w:rsidRPr="00BF15C9" w:rsidRDefault="00961800" w:rsidP="00961800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BF15C9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606138" w:rsidRPr="00BF15C9" w:rsidRDefault="00606138" w:rsidP="00606138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856"/>
        <w:gridCol w:w="5839"/>
      </w:tblGrid>
      <w:tr w:rsidR="0008651F" w:rsidRPr="00501BFA" w:rsidTr="00F46729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606138" w:rsidRPr="00501BFA" w:rsidRDefault="00606138" w:rsidP="00390EE2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BF15C9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metering:manager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stat</w:t>
            </w:r>
            <w:proofErr w:type="spellEnd"/>
          </w:p>
        </w:tc>
      </w:tr>
      <w:tr w:rsidR="0008651F" w:rsidRPr="00390EE2" w:rsidTr="00F46729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A02D4F" w:rsidRPr="004217D9" w:rsidRDefault="00A02D4F" w:rsidP="00A02D4F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</w:p>
          <w:p w:rsidR="00A02D4F" w:rsidRPr="004217D9" w:rsidRDefault="00A02D4F" w:rsidP="00A02D4F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4217D9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A02D4F" w:rsidRPr="004217D9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A02D4F" w:rsidRPr="004217D9" w:rsidDel="00F46729" w:rsidRDefault="00A02D4F" w:rsidP="00F46729">
            <w:pPr>
              <w:ind w:left="709" w:right="926"/>
              <w:rPr>
                <w:del w:id="68" w:author="Raul Martin" w:date="2019-06-11T13:22:00Z"/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pPrChange w:id="69" w:author="Raul Martin" w:date="2019-06-11T13:22:00Z">
                <w:pPr>
                  <w:framePr w:hSpace="141" w:wrap="around" w:vAnchor="text" w:hAnchor="text" w:y="1"/>
                  <w:ind w:left="709" w:right="926"/>
                  <w:suppressOverlap/>
                </w:pPr>
              </w:pPrChange>
            </w:pP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del w:id="70" w:author="Raul Martin" w:date="2019-06-11T13:22:00Z">
              <w:r w:rsidRPr="004217D9" w:rsidDel="00F46729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</w:rPr>
                <w:delText xml:space="preserve">"uid":      </w:delText>
              </w:r>
              <w:r w:rsidR="004217D9" w:rsidDel="00F46729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</w:rPr>
                <w:delText xml:space="preserve">  </w:delText>
              </w:r>
              <w:r w:rsidRPr="004217D9" w:rsidDel="00F46729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</w:rPr>
                <w:delText xml:space="preserve">  u32,  </w:delText>
              </w:r>
            </w:del>
          </w:p>
          <w:p w:rsidR="00A02D4F" w:rsidRPr="004217D9" w:rsidRDefault="00A02D4F" w:rsidP="00F4672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pPrChange w:id="71" w:author="Raul Martin" w:date="2019-06-11T13:22:00Z">
                <w:pPr>
                  <w:framePr w:hSpace="141" w:wrap="around" w:vAnchor="text" w:hAnchor="text" w:y="1"/>
                  <w:ind w:left="709" w:right="926"/>
                  <w:suppressOverlap/>
                </w:pPr>
              </w:pPrChange>
            </w:pPr>
            <w:del w:id="72" w:author="Raul Martin" w:date="2019-06-11T13:22:00Z">
              <w:r w:rsidRPr="004217D9" w:rsidDel="00F46729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</w:rPr>
                <w:delText xml:space="preserve">  </w:delText>
              </w:r>
            </w:del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</w:t>
            </w:r>
            <w:proofErr w:type="spellStart"/>
            <w:r w:rsidR="007D3161"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loadPercent</w:t>
            </w:r>
            <w:proofErr w:type="spellEnd"/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 </w:t>
            </w:r>
            <w:r w:rsidR="007D3161"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u8[]</w:t>
            </w:r>
          </w:p>
          <w:p w:rsidR="00A02D4F" w:rsidRPr="00A02D4F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606138" w:rsidRPr="00A02D4F" w:rsidRDefault="00606138" w:rsidP="0060613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08651F" w:rsidRPr="00390EE2" w:rsidTr="00F46729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606138" w:rsidRPr="00A02D4F" w:rsidRDefault="00606138" w:rsidP="005D737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A02D4F" w:rsidRPr="00A02D4F" w:rsidDel="00F46729" w:rsidTr="00F46729">
        <w:trPr>
          <w:trHeight w:val="70"/>
          <w:del w:id="73" w:author="Raul Martin" w:date="2019-06-11T13:22:00Z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02D4F" w:rsidDel="00F46729" w:rsidRDefault="00A02D4F" w:rsidP="00A02D4F">
            <w:pPr>
              <w:ind w:left="150" w:right="926"/>
              <w:rPr>
                <w:del w:id="74" w:author="Raul Martin" w:date="2019-06-11T13:22:00Z"/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del w:id="75" w:author="Raul Martin" w:date="2019-06-11T13:22:00Z">
              <w:r w:rsidDel="00F46729">
                <w:rPr>
                  <w:rFonts w:ascii="Consolas" w:hAnsi="Consolas" w:cs="Consolas"/>
                  <w:i/>
                  <w:sz w:val="28"/>
                  <w:lang w:val="en-US"/>
                </w:rPr>
                <w:delText>uid</w:delText>
              </w:r>
              <w:r w:rsidRPr="004C603D" w:rsidDel="00F46729">
                <w:rPr>
                  <w:rFonts w:ascii="Consolas" w:hAnsi="Consolas" w:cs="Consolas"/>
                  <w:i/>
                  <w:sz w:val="28"/>
                  <w:lang w:val="en-US"/>
                </w:rPr>
                <w:delText xml:space="preserve"> :  </w:delText>
              </w:r>
              <w:r w:rsidDel="00F46729">
                <w:rPr>
                  <w:rFonts w:ascii="Consolas" w:hAnsi="Consolas" w:cs="Consolas"/>
                  <w:i/>
                  <w:color w:val="365F91" w:themeColor="accent1" w:themeShade="BF"/>
                  <w:sz w:val="28"/>
                  <w:lang w:val="en-US"/>
                </w:rPr>
                <w:delText>u32</w:delText>
              </w:r>
            </w:del>
          </w:p>
          <w:p w:rsidR="00A02D4F" w:rsidRPr="004C603D" w:rsidDel="00F46729" w:rsidRDefault="00A02D4F" w:rsidP="00A02D4F">
            <w:pPr>
              <w:ind w:left="150" w:right="926"/>
              <w:rPr>
                <w:del w:id="76" w:author="Raul Martin" w:date="2019-06-11T13:22:00Z"/>
                <w:rFonts w:ascii="Consolas" w:hAnsi="Consolas" w:cs="Consolas"/>
                <w:i/>
                <w:sz w:val="28"/>
                <w:lang w:val="en-US"/>
              </w:rPr>
            </w:pPr>
            <w:del w:id="77" w:author="Raul Martin" w:date="2019-06-11T13:22:00Z">
              <w:r w:rsidRPr="006A2914" w:rsidDel="00F46729">
                <w:rPr>
                  <w:rFonts w:ascii="Consolas" w:hAnsi="Consolas" w:cs="Consolas"/>
                  <w:i/>
                  <w:color w:val="4F6228" w:themeColor="accent3" w:themeShade="80"/>
                  <w:sz w:val="24"/>
                  <w:lang w:val="en-US"/>
                </w:rPr>
                <w:delText>Read-only</w:delText>
              </w:r>
            </w:del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A02D4F" w:rsidRPr="00304C9A" w:rsidDel="00F46729" w:rsidRDefault="00A02D4F" w:rsidP="00A02D4F">
            <w:pPr>
              <w:ind w:right="926"/>
              <w:rPr>
                <w:del w:id="78" w:author="Raul Martin" w:date="2019-06-11T13:22:00Z"/>
                <w:rFonts w:ascii="Consolas" w:hAnsi="Consolas" w:cs="Consolas"/>
                <w:i/>
                <w:sz w:val="28"/>
                <w:u w:val="single"/>
              </w:rPr>
            </w:pPr>
            <w:del w:id="79" w:author="Raul Martin" w:date="2019-06-11T13:22:00Z">
              <w:r w:rsidRPr="00304C9A" w:rsidDel="00F46729">
                <w:rPr>
                  <w:rFonts w:ascii="Consolas" w:hAnsi="Consolas" w:cs="Consolas"/>
                  <w:i/>
                  <w:sz w:val="28"/>
                  <w:u w:val="single"/>
                </w:rPr>
                <w:delText>Descripción</w:delText>
              </w:r>
            </w:del>
          </w:p>
          <w:p w:rsidR="00A02D4F" w:rsidRPr="00961800" w:rsidDel="00F46729" w:rsidRDefault="00A02D4F" w:rsidP="00A02D4F">
            <w:pPr>
              <w:ind w:left="339" w:right="926"/>
              <w:rPr>
                <w:del w:id="80" w:author="Raul Martin" w:date="2019-06-11T13:22:00Z"/>
                <w:rFonts w:ascii="Consolas" w:hAnsi="Consolas" w:cs="Consolas"/>
                <w:i/>
                <w:sz w:val="28"/>
              </w:rPr>
            </w:pPr>
            <w:del w:id="81" w:author="Raul Martin" w:date="2019-06-11T13:22:00Z">
              <w:r w:rsidDel="00F46729">
                <w:rPr>
                  <w:rFonts w:ascii="Consolas" w:hAnsi="Consolas" w:cs="Consolas"/>
                  <w:i/>
                  <w:sz w:val="28"/>
                </w:rPr>
                <w:delText>Identificador del tipo de objeto (00003) y versión</w:delText>
              </w:r>
            </w:del>
          </w:p>
          <w:p w:rsidR="00A02D4F" w:rsidRPr="00304C9A" w:rsidDel="00F46729" w:rsidRDefault="00A02D4F" w:rsidP="00A02D4F">
            <w:pPr>
              <w:ind w:right="926"/>
              <w:rPr>
                <w:del w:id="82" w:author="Raul Martin" w:date="2019-06-11T13:22:00Z"/>
                <w:rFonts w:ascii="Consolas" w:hAnsi="Consolas" w:cs="Consolas"/>
                <w:i/>
                <w:sz w:val="28"/>
                <w:u w:val="single"/>
              </w:rPr>
            </w:pPr>
            <w:del w:id="83" w:author="Raul Martin" w:date="2019-06-11T13:22:00Z">
              <w:r w:rsidDel="00F46729">
                <w:rPr>
                  <w:rFonts w:ascii="Consolas" w:hAnsi="Consolas" w:cs="Consolas"/>
                  <w:i/>
                  <w:sz w:val="28"/>
                  <w:u w:val="single"/>
                </w:rPr>
                <w:delText>Valores</w:delText>
              </w:r>
            </w:del>
          </w:p>
          <w:p w:rsidR="00A02D4F" w:rsidDel="00F46729" w:rsidRDefault="00A02D4F" w:rsidP="00A02D4F">
            <w:pPr>
              <w:ind w:left="339" w:right="926"/>
              <w:rPr>
                <w:del w:id="84" w:author="Raul Martin" w:date="2019-06-11T13:22:00Z"/>
                <w:rFonts w:ascii="Consolas" w:hAnsi="Consolas" w:cs="Consolas"/>
                <w:i/>
                <w:sz w:val="28"/>
              </w:rPr>
            </w:pPr>
            <w:del w:id="85" w:author="Raul Martin" w:date="2019-06-11T13:22:00Z">
              <w:r w:rsidDel="00F46729">
                <w:rPr>
                  <w:rFonts w:ascii="Consolas" w:hAnsi="Consolas" w:cs="Consolas"/>
                  <w:i/>
                  <w:sz w:val="28"/>
                </w:rPr>
                <w:delText>0x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000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>00003 – 0x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FFF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 xml:space="preserve">00003  siendo 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XYZ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 xml:space="preserve"> el identificador de la versión</w:delText>
              </w:r>
            </w:del>
          </w:p>
          <w:p w:rsidR="00A02D4F" w:rsidRPr="00961800" w:rsidDel="00F46729" w:rsidRDefault="00A02D4F" w:rsidP="00A02D4F">
            <w:pPr>
              <w:ind w:right="926"/>
              <w:rPr>
                <w:del w:id="86" w:author="Raul Martin" w:date="2019-06-11T13:22:00Z"/>
                <w:rFonts w:ascii="Arial" w:hAnsi="Arial" w:cs="Arial"/>
                <w:color w:val="4A442A" w:themeColor="background2" w:themeShade="40"/>
              </w:rPr>
            </w:pPr>
          </w:p>
        </w:tc>
      </w:tr>
      <w:tr w:rsidR="007D3161" w:rsidRPr="00A02D4F" w:rsidTr="00F46729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D3161" w:rsidRDefault="007D3161" w:rsidP="007D3161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loadPercent</w:t>
            </w:r>
            <w:proofErr w:type="spellEnd"/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u8[]</w:t>
            </w:r>
          </w:p>
          <w:p w:rsidR="007D3161" w:rsidRPr="004C603D" w:rsidRDefault="007D3161" w:rsidP="007D3161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D3161" w:rsidRPr="00304C9A" w:rsidRDefault="007D3161" w:rsidP="007D3161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7D3161" w:rsidRPr="00961800" w:rsidRDefault="007D3161" w:rsidP="007D3161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Porcentaje de activación de la carga asociada a cada uno de los analizadores en tanto por ciento</w:t>
            </w:r>
          </w:p>
          <w:p w:rsidR="007D3161" w:rsidRPr="00304C9A" w:rsidRDefault="007D3161" w:rsidP="007D3161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7D3161" w:rsidRDefault="007D3161" w:rsidP="007D3161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0% - 100%</w:t>
            </w:r>
          </w:p>
          <w:p w:rsidR="007D3161" w:rsidRPr="00961800" w:rsidRDefault="007D3161" w:rsidP="007D3161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606138" w:rsidRPr="00762755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762755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A02D4F" w:rsidRPr="00BF15C9" w:rsidRDefault="00A02D4F" w:rsidP="00A02D4F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930"/>
        <w:gridCol w:w="4765"/>
      </w:tblGrid>
      <w:tr w:rsidR="00A02D4F" w:rsidRPr="00501BFA" w:rsidTr="00103392">
        <w:trPr>
          <w:trHeight w:val="1125"/>
        </w:trPr>
        <w:tc>
          <w:tcPr>
            <w:tcW w:w="21520" w:type="dxa"/>
            <w:gridSpan w:val="2"/>
            <w:shd w:val="clear" w:color="auto" w:fill="244061" w:themeFill="accent1" w:themeFillShade="80"/>
            <w:vAlign w:val="center"/>
          </w:tcPr>
          <w:p w:rsidR="00A02D4F" w:rsidRPr="00501BFA" w:rsidRDefault="00A02D4F" w:rsidP="00390EE2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BF15C9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metering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analyzer</w:t>
            </w:r>
            <w:proofErr w:type="spellEnd"/>
          </w:p>
        </w:tc>
      </w:tr>
      <w:tr w:rsidR="00A02D4F" w:rsidRPr="00390EE2" w:rsidTr="00103392">
        <w:trPr>
          <w:trHeight w:val="2388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A02D4F" w:rsidRDefault="00A02D4F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</w:p>
          <w:p w:rsidR="00A02D4F" w:rsidRPr="00BF15C9" w:rsidRDefault="00A02D4F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A02D4F" w:rsidRPr="00A02D4F" w:rsidRDefault="00A02D4F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A02D4F" w:rsidRPr="00A46646" w:rsidRDefault="00A02D4F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uid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   u32,  </w:t>
            </w:r>
          </w:p>
          <w:p w:rsidR="00A02D4F" w:rsidRPr="00A46646" w:rsidRDefault="00A02D4F" w:rsidP="00A02D4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"serial": 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char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[16],  </w:t>
            </w:r>
          </w:p>
          <w:p w:rsidR="00103392" w:rsidRPr="00BF15C9" w:rsidRDefault="00103392" w:rsidP="0010339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cfg</w:t>
            </w:r>
            <w:proofErr w:type="spellEnd"/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metering:analyzer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A02D4F" w:rsidRDefault="00A02D4F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stat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metering:analyzer</w:t>
            </w: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</w:t>
            </w:r>
            <w:r w:rsidR="0010339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stat</w:t>
            </w:r>
            <w:proofErr w:type="spellEnd"/>
          </w:p>
          <w:p w:rsidR="00A02D4F" w:rsidRPr="00A02D4F" w:rsidRDefault="00A02D4F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02D4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A02D4F" w:rsidRPr="00A02D4F" w:rsidRDefault="00A02D4F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A02D4F" w:rsidRPr="00390EE2" w:rsidTr="00103392">
        <w:trPr>
          <w:trHeight w:val="70"/>
        </w:trPr>
        <w:tc>
          <w:tcPr>
            <w:tcW w:w="21520" w:type="dxa"/>
            <w:gridSpan w:val="2"/>
            <w:shd w:val="clear" w:color="auto" w:fill="F2F2F2" w:themeFill="background1" w:themeFillShade="F2"/>
            <w:vAlign w:val="center"/>
          </w:tcPr>
          <w:p w:rsidR="00A02D4F" w:rsidRPr="00A02D4F" w:rsidRDefault="00A02D4F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87253F" w:rsidRPr="00A02D4F" w:rsidTr="0010339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02D4F" w:rsidRDefault="00A02D4F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uid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A02D4F" w:rsidRPr="004C603D" w:rsidRDefault="00A02D4F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52" w:type="dxa"/>
            <w:shd w:val="clear" w:color="auto" w:fill="F2F2F2" w:themeFill="background1" w:themeFillShade="F2"/>
            <w:vAlign w:val="center"/>
          </w:tcPr>
          <w:p w:rsidR="00A02D4F" w:rsidRPr="00304C9A" w:rsidRDefault="00A02D4F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02D4F" w:rsidRPr="00961800" w:rsidRDefault="00A02D4F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Identificador del tipo de objeto (</w:t>
            </w:r>
            <w:del w:id="87" w:author="Raul Martin" w:date="2019-06-11T13:22:00Z">
              <w:r w:rsidDel="00F46729">
                <w:rPr>
                  <w:rFonts w:ascii="Consolas" w:hAnsi="Consolas" w:cs="Consolas"/>
                  <w:i/>
                  <w:sz w:val="28"/>
                </w:rPr>
                <w:delText>00004</w:delText>
              </w:r>
            </w:del>
            <w:ins w:id="88" w:author="Raul Martin" w:date="2019-06-11T13:22:00Z">
              <w:r w:rsidR="00F46729">
                <w:rPr>
                  <w:rFonts w:ascii="Consolas" w:hAnsi="Consolas" w:cs="Consolas"/>
                  <w:i/>
                  <w:sz w:val="28"/>
                </w:rPr>
                <w:t>0000</w:t>
              </w:r>
              <w:r w:rsidR="00F46729">
                <w:rPr>
                  <w:rFonts w:ascii="Consolas" w:hAnsi="Consolas" w:cs="Consolas"/>
                  <w:i/>
                  <w:sz w:val="28"/>
                </w:rPr>
                <w:t>2</w:t>
              </w:r>
            </w:ins>
            <w:r>
              <w:rPr>
                <w:rFonts w:ascii="Consolas" w:hAnsi="Consolas" w:cs="Consolas"/>
                <w:i/>
                <w:sz w:val="28"/>
              </w:rPr>
              <w:t>) y versión</w:t>
            </w:r>
          </w:p>
          <w:p w:rsidR="00A02D4F" w:rsidRPr="00304C9A" w:rsidRDefault="00A02D4F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A02D4F" w:rsidRDefault="00A02D4F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del w:id="89" w:author="Raul Martin" w:date="2019-06-11T13:22:00Z">
              <w:r w:rsidDel="00F46729">
                <w:rPr>
                  <w:rFonts w:ascii="Consolas" w:hAnsi="Consolas" w:cs="Consolas"/>
                  <w:i/>
                  <w:sz w:val="28"/>
                </w:rPr>
                <w:delText>0x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000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 xml:space="preserve">00004 </w:delText>
              </w:r>
            </w:del>
            <w:ins w:id="90" w:author="Raul Martin" w:date="2019-06-11T13:22:00Z">
              <w:r w:rsidR="00F46729">
                <w:rPr>
                  <w:rFonts w:ascii="Consolas" w:hAnsi="Consolas" w:cs="Consolas"/>
                  <w:i/>
                  <w:sz w:val="28"/>
                </w:rPr>
                <w:t>0x</w:t>
              </w:r>
              <w:r w:rsidR="00F46729" w:rsidRPr="00961800">
                <w:rPr>
                  <w:rFonts w:ascii="Consolas" w:hAnsi="Consolas" w:cs="Consolas"/>
                  <w:i/>
                  <w:color w:val="FF0000"/>
                  <w:sz w:val="28"/>
                </w:rPr>
                <w:t>000</w:t>
              </w:r>
              <w:r w:rsidR="00F46729">
                <w:rPr>
                  <w:rFonts w:ascii="Consolas" w:hAnsi="Consolas" w:cs="Consolas"/>
                  <w:i/>
                  <w:sz w:val="28"/>
                </w:rPr>
                <w:t>0000</w:t>
              </w:r>
              <w:r w:rsidR="00F46729">
                <w:rPr>
                  <w:rFonts w:ascii="Consolas" w:hAnsi="Consolas" w:cs="Consolas"/>
                  <w:i/>
                  <w:sz w:val="28"/>
                </w:rPr>
                <w:t>2</w:t>
              </w:r>
              <w:r w:rsidR="00F46729">
                <w:rPr>
                  <w:rFonts w:ascii="Consolas" w:hAnsi="Consolas" w:cs="Consolas"/>
                  <w:i/>
                  <w:sz w:val="28"/>
                </w:rPr>
                <w:t xml:space="preserve"> </w:t>
              </w:r>
            </w:ins>
            <w:r>
              <w:rPr>
                <w:rFonts w:ascii="Consolas" w:hAnsi="Consolas" w:cs="Consolas"/>
                <w:i/>
                <w:sz w:val="28"/>
              </w:rPr>
              <w:t xml:space="preserve">– </w:t>
            </w:r>
            <w:del w:id="91" w:author="Raul Martin" w:date="2019-06-11T13:22:00Z">
              <w:r w:rsidDel="00F46729">
                <w:rPr>
                  <w:rFonts w:ascii="Consolas" w:hAnsi="Consolas" w:cs="Consolas"/>
                  <w:i/>
                  <w:sz w:val="28"/>
                </w:rPr>
                <w:delText>0x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FFF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 xml:space="preserve">00004  </w:delText>
              </w:r>
            </w:del>
            <w:ins w:id="92" w:author="Raul Martin" w:date="2019-06-11T13:22:00Z">
              <w:r w:rsidR="00F46729">
                <w:rPr>
                  <w:rFonts w:ascii="Consolas" w:hAnsi="Consolas" w:cs="Consolas"/>
                  <w:i/>
                  <w:sz w:val="28"/>
                </w:rPr>
                <w:t>0x</w:t>
              </w:r>
              <w:r w:rsidR="00F46729" w:rsidRPr="00961800">
                <w:rPr>
                  <w:rFonts w:ascii="Consolas" w:hAnsi="Consolas" w:cs="Consolas"/>
                  <w:i/>
                  <w:color w:val="FF0000"/>
                  <w:sz w:val="28"/>
                </w:rPr>
                <w:t>FFF</w:t>
              </w:r>
              <w:r w:rsidR="00F46729">
                <w:rPr>
                  <w:rFonts w:ascii="Consolas" w:hAnsi="Consolas" w:cs="Consolas"/>
                  <w:i/>
                  <w:sz w:val="28"/>
                </w:rPr>
                <w:t>0000</w:t>
              </w:r>
              <w:r w:rsidR="00F46729">
                <w:rPr>
                  <w:rFonts w:ascii="Consolas" w:hAnsi="Consolas" w:cs="Consolas"/>
                  <w:i/>
                  <w:sz w:val="28"/>
                </w:rPr>
                <w:t>2</w:t>
              </w:r>
              <w:r w:rsidR="00F46729">
                <w:rPr>
                  <w:rFonts w:ascii="Consolas" w:hAnsi="Consolas" w:cs="Consolas"/>
                  <w:i/>
                  <w:sz w:val="28"/>
                </w:rPr>
                <w:t xml:space="preserve">  </w:t>
              </w:r>
            </w:ins>
            <w:r>
              <w:rPr>
                <w:rFonts w:ascii="Consolas" w:hAnsi="Consolas" w:cs="Consolas"/>
                <w:i/>
                <w:sz w:val="28"/>
              </w:rPr>
              <w:t xml:space="preserve">siendo </w:t>
            </w:r>
            <w:r w:rsidRPr="00961800">
              <w:rPr>
                <w:rFonts w:ascii="Consolas" w:hAnsi="Consolas" w:cs="Consolas"/>
                <w:i/>
                <w:color w:val="FF0000"/>
                <w:sz w:val="28"/>
              </w:rPr>
              <w:t>XYZ</w:t>
            </w:r>
            <w:r>
              <w:rPr>
                <w:rFonts w:ascii="Consolas" w:hAnsi="Consolas" w:cs="Consolas"/>
                <w:i/>
                <w:sz w:val="28"/>
              </w:rPr>
              <w:t xml:space="preserve"> el identificador de la versión</w:t>
            </w:r>
          </w:p>
          <w:p w:rsidR="00A02D4F" w:rsidRPr="00961800" w:rsidRDefault="00A02D4F" w:rsidP="00CD3917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A02D4F" w:rsidRPr="00A02D4F" w:rsidTr="0010339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A02D4F" w:rsidRDefault="00A02D4F" w:rsidP="00A02D4F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serial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: 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char[16]</w:t>
            </w:r>
          </w:p>
          <w:p w:rsidR="00A02D4F" w:rsidRPr="004C603D" w:rsidRDefault="00A02D4F" w:rsidP="00A02D4F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52" w:type="dxa"/>
            <w:shd w:val="clear" w:color="auto" w:fill="F2F2F2" w:themeFill="background1" w:themeFillShade="F2"/>
            <w:vAlign w:val="center"/>
          </w:tcPr>
          <w:p w:rsidR="00A02D4F" w:rsidRPr="00304C9A" w:rsidRDefault="00A02D4F" w:rsidP="00A02D4F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A02D4F" w:rsidRPr="00961800" w:rsidRDefault="00A02D4F" w:rsidP="00A02D4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Número de serie </w:t>
            </w:r>
            <w:r w:rsidR="0087253F">
              <w:rPr>
                <w:rFonts w:ascii="Consolas" w:hAnsi="Consolas" w:cs="Consolas"/>
                <w:i/>
                <w:sz w:val="28"/>
              </w:rPr>
              <w:t>(</w:t>
            </w:r>
            <w:r>
              <w:rPr>
                <w:rFonts w:ascii="Consolas" w:hAnsi="Consolas" w:cs="Consolas"/>
                <w:i/>
                <w:sz w:val="28"/>
              </w:rPr>
              <w:t>o similar</w:t>
            </w:r>
            <w:r w:rsidR="0087253F">
              <w:rPr>
                <w:rFonts w:ascii="Consolas" w:hAnsi="Consolas" w:cs="Consolas"/>
                <w:i/>
                <w:sz w:val="28"/>
              </w:rPr>
              <w:t>)</w:t>
            </w:r>
            <w:r>
              <w:rPr>
                <w:rFonts w:ascii="Consolas" w:hAnsi="Consolas" w:cs="Consolas"/>
                <w:i/>
                <w:sz w:val="28"/>
              </w:rPr>
              <w:t xml:space="preserve"> del analizador.</w:t>
            </w:r>
            <w:r w:rsidR="0087253F">
              <w:rPr>
                <w:rFonts w:ascii="Consolas" w:hAnsi="Consolas" w:cs="Consolas"/>
                <w:i/>
                <w:sz w:val="28"/>
              </w:rPr>
              <w:t xml:space="preserve"> Texto en formato ASCII de hasta 15 caracteres</w:t>
            </w:r>
          </w:p>
          <w:p w:rsidR="00A02D4F" w:rsidRPr="00961800" w:rsidRDefault="00A02D4F" w:rsidP="0087253F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103392" w:rsidRPr="00A02D4F" w:rsidTr="0010339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103392" w:rsidRPr="00961800" w:rsidRDefault="00103392" w:rsidP="00103392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cfg</w:t>
            </w:r>
            <w:proofErr w:type="spellEnd"/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metering:analyzer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:cfg</w:t>
            </w:r>
            <w:proofErr w:type="spellEnd"/>
          </w:p>
          <w:p w:rsidR="00103392" w:rsidRPr="00961800" w:rsidRDefault="00103392" w:rsidP="0010339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52" w:type="dxa"/>
            <w:shd w:val="clear" w:color="auto" w:fill="F2F2F2" w:themeFill="background1" w:themeFillShade="F2"/>
            <w:vAlign w:val="center"/>
          </w:tcPr>
          <w:p w:rsidR="00103392" w:rsidRPr="00961800" w:rsidRDefault="00103392" w:rsidP="0010339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103392" w:rsidRPr="00304C9A" w:rsidRDefault="00103392" w:rsidP="00103392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103392" w:rsidRDefault="00103392" w:rsidP="0010339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los parámetros de configuración del analizador.</w:t>
            </w:r>
          </w:p>
          <w:p w:rsidR="00103392" w:rsidRPr="00961800" w:rsidRDefault="00103392" w:rsidP="0010339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  <w:tr w:rsidR="00103392" w:rsidRPr="000B1E98" w:rsidTr="00103392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103392" w:rsidRPr="00961800" w:rsidRDefault="00103392" w:rsidP="00103392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sz w:val="28"/>
                <w:lang w:val="en-US"/>
              </w:rPr>
              <w:t xml:space="preserve">stat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metering:analyzer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 w:rsidRPr="0096180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stat</w:t>
            </w:r>
            <w:proofErr w:type="spellEnd"/>
          </w:p>
          <w:p w:rsidR="00103392" w:rsidRPr="00961800" w:rsidRDefault="00103392" w:rsidP="00103392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61800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52" w:type="dxa"/>
            <w:shd w:val="clear" w:color="auto" w:fill="F2F2F2" w:themeFill="background1" w:themeFillShade="F2"/>
            <w:vAlign w:val="center"/>
          </w:tcPr>
          <w:p w:rsidR="00103392" w:rsidRPr="00961800" w:rsidRDefault="00103392" w:rsidP="00103392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103392" w:rsidRPr="00304C9A" w:rsidRDefault="00103392" w:rsidP="00103392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103392" w:rsidRDefault="00103392" w:rsidP="0010339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contiene el estado actual del analizador.</w:t>
            </w:r>
          </w:p>
          <w:p w:rsidR="00103392" w:rsidRPr="00961800" w:rsidRDefault="00103392" w:rsidP="0010339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</w:tc>
      </w:tr>
    </w:tbl>
    <w:p w:rsidR="00A02D4F" w:rsidRPr="00A02D4F" w:rsidRDefault="00A02D4F" w:rsidP="00A02D4F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02D4F" w:rsidRPr="00A02D4F" w:rsidRDefault="00A02D4F" w:rsidP="00A02D4F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02D4F" w:rsidRPr="00A02D4F" w:rsidRDefault="00A02D4F" w:rsidP="00A02D4F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A02D4F" w:rsidRPr="00A02D4F" w:rsidRDefault="00A02D4F" w:rsidP="00A02D4F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A02D4F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BF15C9" w:rsidRPr="00A02D4F" w:rsidRDefault="00BF15C9" w:rsidP="00BF15C9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48"/>
        <w:gridCol w:w="5047"/>
      </w:tblGrid>
      <w:tr w:rsidR="00BF15C9" w:rsidRPr="00501BFA" w:rsidTr="00F46729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BF15C9" w:rsidRPr="00501BFA" w:rsidRDefault="00BF15C9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A02D4F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metering:analyzer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cfg</w:t>
            </w:r>
            <w:proofErr w:type="spellEnd"/>
          </w:p>
        </w:tc>
      </w:tr>
      <w:tr w:rsidR="00BF15C9" w:rsidTr="00F46729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BF15C9" w:rsidRPr="00BF15C9" w:rsidRDefault="00BF15C9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BF15C9" w:rsidRPr="00BF15C9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BF15C9" w:rsidRPr="00961800" w:rsidDel="00F46729" w:rsidRDefault="00BF15C9" w:rsidP="00F46729">
            <w:pPr>
              <w:ind w:left="709" w:right="926"/>
              <w:rPr>
                <w:del w:id="93" w:author="Raul Martin" w:date="2019-06-11T13:22:00Z"/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pPrChange w:id="94" w:author="Raul Martin" w:date="2019-06-11T13:22:00Z">
                <w:pPr>
                  <w:framePr w:hSpace="141" w:wrap="around" w:vAnchor="text" w:hAnchor="text" w:y="1"/>
                  <w:ind w:left="709" w:right="926"/>
                  <w:suppressOverlap/>
                </w:pPr>
              </w:pPrChange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del w:id="95" w:author="Raul Martin" w:date="2019-06-11T13:22:00Z">
              <w:r w:rsidRPr="00961800" w:rsidDel="00F46729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</w:rPr>
                <w:delText xml:space="preserve">"uid":        u32,  </w:delText>
              </w:r>
            </w:del>
          </w:p>
          <w:p w:rsidR="00BF15C9" w:rsidRPr="00961800" w:rsidRDefault="00BF15C9" w:rsidP="00F4672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pPrChange w:id="96" w:author="Raul Martin" w:date="2019-06-11T13:22:00Z">
                <w:pPr>
                  <w:framePr w:hSpace="141" w:wrap="around" w:vAnchor="text" w:hAnchor="text" w:y="1"/>
                  <w:ind w:left="709" w:right="926"/>
                  <w:suppressOverlap/>
                </w:pPr>
              </w:pPrChange>
            </w:pPr>
            <w:del w:id="97" w:author="Raul Martin" w:date="2019-06-11T13:22:00Z">
              <w:r w:rsidRPr="00961800" w:rsidDel="00F46729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</w:rPr>
                <w:delText xml:space="preserve">  </w:delText>
              </w:r>
            </w:del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</w:t>
            </w:r>
            <w:proofErr w:type="spellStart"/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updFlags</w:t>
            </w:r>
            <w:proofErr w:type="spellEnd"/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":   u32,</w:t>
            </w:r>
          </w:p>
          <w:p w:rsidR="006F0352" w:rsidRPr="004217D9" w:rsidRDefault="00BF15C9" w:rsidP="006F035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6F035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="006F0352"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proofErr w:type="spellStart"/>
            <w:r w:rsidR="006F0352"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evtFlags</w:t>
            </w:r>
            <w:proofErr w:type="spellEnd"/>
            <w:r w:rsidR="006F0352"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 w:rsidR="003E5671"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  <w:r w:rsidR="006F0352"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u32,</w:t>
            </w:r>
          </w:p>
          <w:p w:rsidR="00BF15C9" w:rsidRPr="00390EE2" w:rsidRDefault="006F0352" w:rsidP="006F0352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 w:rsidR="00BF15C9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proofErr w:type="spellStart"/>
            <w:r w:rsidR="0087253F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minmaxData</w:t>
            </w:r>
            <w:proofErr w:type="spellEnd"/>
            <w:r w:rsidR="00BF15C9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proofErr w:type="spellStart"/>
            <w:r w:rsidR="00390EE2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metering:analyzer</w:t>
            </w:r>
            <w:r w:rsidR="0087253F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:cfg:minmax</w:t>
            </w:r>
            <w:proofErr w:type="spellEnd"/>
            <w:r w:rsidR="00BF15C9"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BF15C9" w:rsidRPr="0087253F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 w:rsidRPr="0087253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proofErr w:type="spellStart"/>
            <w:r w:rsidR="0087253F" w:rsidRPr="0087253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calibData</w:t>
            </w:r>
            <w:proofErr w:type="spellEnd"/>
            <w:r w:rsidRPr="0087253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metering:analyzer</w:t>
            </w:r>
            <w:r w:rsidR="0087253F" w:rsidRPr="0087253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:calib</w:t>
            </w:r>
            <w:proofErr w:type="spellEnd"/>
          </w:p>
          <w:p w:rsidR="00BF15C9" w:rsidRPr="00501BFA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  <w:p w:rsidR="00BF15C9" w:rsidRPr="000B1E98" w:rsidRDefault="00BF15C9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BF15C9" w:rsidRPr="000B1E98" w:rsidTr="00F46729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BF15C9" w:rsidRPr="000B1E98" w:rsidRDefault="00BF15C9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FE4783" w:rsidRPr="000B1E98" w:rsidDel="00F46729" w:rsidTr="00F46729">
        <w:trPr>
          <w:trHeight w:val="70"/>
          <w:del w:id="98" w:author="Raul Martin" w:date="2019-06-11T13:22:00Z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Del="00F46729" w:rsidRDefault="00BF15C9" w:rsidP="00CD3917">
            <w:pPr>
              <w:ind w:left="150" w:right="926"/>
              <w:rPr>
                <w:del w:id="99" w:author="Raul Martin" w:date="2019-06-11T13:22:00Z"/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del w:id="100" w:author="Raul Martin" w:date="2019-06-11T13:22:00Z">
              <w:r w:rsidDel="00F46729">
                <w:rPr>
                  <w:rFonts w:ascii="Consolas" w:hAnsi="Consolas" w:cs="Consolas"/>
                  <w:i/>
                  <w:sz w:val="28"/>
                  <w:lang w:val="en-US"/>
                </w:rPr>
                <w:delText>uid</w:delText>
              </w:r>
              <w:r w:rsidRPr="004C603D" w:rsidDel="00F46729">
                <w:rPr>
                  <w:rFonts w:ascii="Consolas" w:hAnsi="Consolas" w:cs="Consolas"/>
                  <w:i/>
                  <w:sz w:val="28"/>
                  <w:lang w:val="en-US"/>
                </w:rPr>
                <w:delText xml:space="preserve"> :  </w:delText>
              </w:r>
              <w:r w:rsidDel="00F46729">
                <w:rPr>
                  <w:rFonts w:ascii="Consolas" w:hAnsi="Consolas" w:cs="Consolas"/>
                  <w:i/>
                  <w:color w:val="365F91" w:themeColor="accent1" w:themeShade="BF"/>
                  <w:sz w:val="28"/>
                  <w:lang w:val="en-US"/>
                </w:rPr>
                <w:delText>u32</w:delText>
              </w:r>
            </w:del>
          </w:p>
          <w:p w:rsidR="00BF15C9" w:rsidRPr="004C603D" w:rsidDel="00F46729" w:rsidRDefault="00BF15C9" w:rsidP="00CD3917">
            <w:pPr>
              <w:ind w:left="150" w:right="926"/>
              <w:rPr>
                <w:del w:id="101" w:author="Raul Martin" w:date="2019-06-11T13:22:00Z"/>
                <w:rFonts w:ascii="Consolas" w:hAnsi="Consolas" w:cs="Consolas"/>
                <w:i/>
                <w:sz w:val="28"/>
                <w:lang w:val="en-US"/>
              </w:rPr>
            </w:pPr>
            <w:del w:id="102" w:author="Raul Martin" w:date="2019-06-11T13:22:00Z">
              <w:r w:rsidRPr="006A2914" w:rsidDel="00F46729">
                <w:rPr>
                  <w:rFonts w:ascii="Consolas" w:hAnsi="Consolas" w:cs="Consolas"/>
                  <w:i/>
                  <w:color w:val="4F6228" w:themeColor="accent3" w:themeShade="80"/>
                  <w:sz w:val="24"/>
                  <w:lang w:val="en-US"/>
                </w:rPr>
                <w:delText>Read-only</w:delText>
              </w:r>
            </w:del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304C9A" w:rsidDel="00F46729" w:rsidRDefault="00BF15C9" w:rsidP="00CD3917">
            <w:pPr>
              <w:ind w:right="926"/>
              <w:rPr>
                <w:del w:id="103" w:author="Raul Martin" w:date="2019-06-11T13:22:00Z"/>
                <w:rFonts w:ascii="Consolas" w:hAnsi="Consolas" w:cs="Consolas"/>
                <w:i/>
                <w:sz w:val="28"/>
                <w:u w:val="single"/>
              </w:rPr>
            </w:pPr>
            <w:del w:id="104" w:author="Raul Martin" w:date="2019-06-11T13:22:00Z">
              <w:r w:rsidRPr="00304C9A" w:rsidDel="00F46729">
                <w:rPr>
                  <w:rFonts w:ascii="Consolas" w:hAnsi="Consolas" w:cs="Consolas"/>
                  <w:i/>
                  <w:sz w:val="28"/>
                  <w:u w:val="single"/>
                </w:rPr>
                <w:delText>Descripción</w:delText>
              </w:r>
            </w:del>
          </w:p>
          <w:p w:rsidR="00BF15C9" w:rsidRPr="00961800" w:rsidDel="00F46729" w:rsidRDefault="00BF15C9" w:rsidP="00CD3917">
            <w:pPr>
              <w:ind w:left="339" w:right="926"/>
              <w:rPr>
                <w:del w:id="105" w:author="Raul Martin" w:date="2019-06-11T13:22:00Z"/>
                <w:rFonts w:ascii="Consolas" w:hAnsi="Consolas" w:cs="Consolas"/>
                <w:i/>
                <w:sz w:val="28"/>
              </w:rPr>
            </w:pPr>
            <w:del w:id="106" w:author="Raul Martin" w:date="2019-06-11T13:22:00Z">
              <w:r w:rsidDel="00F46729">
                <w:rPr>
                  <w:rFonts w:ascii="Consolas" w:hAnsi="Consolas" w:cs="Consolas"/>
                  <w:i/>
                  <w:sz w:val="28"/>
                </w:rPr>
                <w:delText>Identificador del tipo de objeto (0000</w:delText>
              </w:r>
              <w:r w:rsidR="0087253F" w:rsidDel="00F46729">
                <w:rPr>
                  <w:rFonts w:ascii="Consolas" w:hAnsi="Consolas" w:cs="Consolas"/>
                  <w:i/>
                  <w:sz w:val="28"/>
                </w:rPr>
                <w:delText>5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>) y versión</w:delText>
              </w:r>
            </w:del>
          </w:p>
          <w:p w:rsidR="00BF15C9" w:rsidRPr="00304C9A" w:rsidDel="00F46729" w:rsidRDefault="00BF15C9" w:rsidP="00CD3917">
            <w:pPr>
              <w:ind w:right="926"/>
              <w:rPr>
                <w:del w:id="107" w:author="Raul Martin" w:date="2019-06-11T13:22:00Z"/>
                <w:rFonts w:ascii="Consolas" w:hAnsi="Consolas" w:cs="Consolas"/>
                <w:i/>
                <w:sz w:val="28"/>
                <w:u w:val="single"/>
              </w:rPr>
            </w:pPr>
            <w:del w:id="108" w:author="Raul Martin" w:date="2019-06-11T13:22:00Z">
              <w:r w:rsidDel="00F46729">
                <w:rPr>
                  <w:rFonts w:ascii="Consolas" w:hAnsi="Consolas" w:cs="Consolas"/>
                  <w:i/>
                  <w:sz w:val="28"/>
                  <w:u w:val="single"/>
                </w:rPr>
                <w:delText>Valores</w:delText>
              </w:r>
            </w:del>
          </w:p>
          <w:p w:rsidR="00BF15C9" w:rsidDel="00F46729" w:rsidRDefault="00BF15C9" w:rsidP="00CD3917">
            <w:pPr>
              <w:ind w:left="339" w:right="926"/>
              <w:rPr>
                <w:del w:id="109" w:author="Raul Martin" w:date="2019-06-11T13:22:00Z"/>
                <w:rFonts w:ascii="Consolas" w:hAnsi="Consolas" w:cs="Consolas"/>
                <w:i/>
                <w:sz w:val="28"/>
              </w:rPr>
            </w:pPr>
            <w:del w:id="110" w:author="Raul Martin" w:date="2019-06-11T13:22:00Z">
              <w:r w:rsidDel="00F46729">
                <w:rPr>
                  <w:rFonts w:ascii="Consolas" w:hAnsi="Consolas" w:cs="Consolas"/>
                  <w:i/>
                  <w:sz w:val="28"/>
                </w:rPr>
                <w:delText>0x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000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>0000</w:delText>
              </w:r>
              <w:r w:rsidR="0087253F" w:rsidDel="00F46729">
                <w:rPr>
                  <w:rFonts w:ascii="Consolas" w:hAnsi="Consolas" w:cs="Consolas"/>
                  <w:i/>
                  <w:sz w:val="28"/>
                </w:rPr>
                <w:delText>5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 xml:space="preserve"> – 0x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FFF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>0000</w:delText>
              </w:r>
              <w:r w:rsidR="0087253F" w:rsidDel="00F46729">
                <w:rPr>
                  <w:rFonts w:ascii="Consolas" w:hAnsi="Consolas" w:cs="Consolas"/>
                  <w:i/>
                  <w:sz w:val="28"/>
                </w:rPr>
                <w:delText>5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 xml:space="preserve">  siendo 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XYZ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 xml:space="preserve"> el identificador de la versión</w:delText>
              </w:r>
            </w:del>
          </w:p>
          <w:p w:rsidR="00BF15C9" w:rsidRPr="00961800" w:rsidDel="00F46729" w:rsidRDefault="00BF15C9" w:rsidP="00CD3917">
            <w:pPr>
              <w:ind w:right="926"/>
              <w:rPr>
                <w:del w:id="111" w:author="Raul Martin" w:date="2019-06-11T13:22:00Z"/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0B1E98" w:rsidTr="00F46729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Pr="006A2914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>updFlags</w:t>
            </w:r>
            <w:proofErr w:type="spellEnd"/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BF15C9" w:rsidRPr="006A2914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BF15C9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BF15C9" w:rsidRPr="00304C9A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304C9A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flags, que </w:t>
            </w:r>
            <w:r>
              <w:rPr>
                <w:rFonts w:ascii="Consolas" w:hAnsi="Consolas" w:cs="Consolas"/>
                <w:i/>
                <w:sz w:val="28"/>
              </w:rPr>
              <w:t xml:space="preserve">habilitan o no, la notificación de los cambios hechos en algún parámetro de configuración. </w:t>
            </w:r>
          </w:p>
          <w:p w:rsidR="00BF15C9" w:rsidRPr="00BF15C9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MeteringAnalyzerCfgUpdNotif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/// Habilita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notif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de cambios en cualquier parámetro </w:t>
            </w:r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MeteringAnalyzerCfgMinMaxUpdNotif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/// Habilita notificación de cambios en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ppl:energy:analyzer:cfg:minmax</w:t>
            </w:r>
            <w:proofErr w:type="spellEnd"/>
          </w:p>
          <w:p w:rsidR="009260C2" w:rsidRDefault="009260C2" w:rsidP="009260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MeteringAnalyzerCfgCalibUpdNotif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/// Habilita notificación de cambios en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ppl:energy:analyzer:cfg:calib</w:t>
            </w:r>
            <w:proofErr w:type="spellEnd"/>
          </w:p>
          <w:p w:rsidR="00BF15C9" w:rsidRPr="00BF15C9" w:rsidRDefault="00BF15C9" w:rsidP="00CD3917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</w:p>
          <w:p w:rsidR="00BF15C9" w:rsidRPr="00BF15C9" w:rsidRDefault="00BF15C9" w:rsidP="00CD3917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 w:rsidRPr="00BF15C9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[default = </w:t>
            </w:r>
            <w:r w:rsidRPr="00BF15C9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EnableAMCfgUpdNotif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]</w:t>
            </w:r>
          </w:p>
          <w:p w:rsidR="00BF15C9" w:rsidRPr="00591D1F" w:rsidRDefault="00BF15C9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BF15C9" w:rsidTr="00F46729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Pr="006A2914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evtFlags : 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u32</w:t>
            </w:r>
          </w:p>
          <w:p w:rsidR="00BF15C9" w:rsidRPr="006A2914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304C9A" w:rsidRDefault="00BF15C9" w:rsidP="006F035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flags, que </w:t>
            </w:r>
            <w:r>
              <w:rPr>
                <w:rFonts w:ascii="Consolas" w:hAnsi="Consolas" w:cs="Consolas"/>
                <w:i/>
                <w:sz w:val="28"/>
              </w:rPr>
              <w:t xml:space="preserve">habilitan las notificaciones de los diferentes </w:t>
            </w:r>
            <w:r w:rsidRPr="00304C9A">
              <w:rPr>
                <w:rFonts w:ascii="Consolas" w:hAnsi="Consolas" w:cs="Consolas"/>
                <w:i/>
                <w:sz w:val="28"/>
              </w:rPr>
              <w:t>eventos/alarmas</w:t>
            </w:r>
            <w:r>
              <w:rPr>
                <w:rFonts w:ascii="Consolas" w:hAnsi="Consolas" w:cs="Consolas"/>
                <w:i/>
                <w:sz w:val="28"/>
              </w:rPr>
              <w:t>. Para que una alarma sea notificada, su flag debe estar activado, en caso contrario, aunque la condición de alarma se produzca, no se generará ninguna notificación.</w:t>
            </w:r>
          </w:p>
          <w:p w:rsidR="00BF15C9" w:rsidRPr="006F0352" w:rsidRDefault="006F0352" w:rsidP="006F0352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MeteringAnalyzerNoEvents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0,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Flag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para indicar que no hay eventos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MeteringAnalyzerVoltageOverLimitEvt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(voltaje)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MeteringAnalyzerVoltageBelowLimitEvt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(voltaje)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MeteringAnalyzerCurrentOverLimitEvt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(corriente)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MeteringAnalyzerCurrentBelowLimitEvt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(corriente)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MeteringAnalyzerPhaseOverLimitEvt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(fase)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MeteringAnalyzerPhaseBelowLimitEvt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(fase)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MeteringAnalyzerPFactorOverLimitEvt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(factor de potencia)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MeteringAnalyzerPFactorBelowLimitEvt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(factor de potencia)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MeteringAnalyzerCosPhyOverLimitEvt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superar el límite superior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MeteringAnalyzerCosPhyBelowLimitEvt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superar el límite inferior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MeteringAnalyzerActPowOverLimitEvt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(potencia activa)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MeteringAnalyzerActPowBelowLimitEvt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(potencia activa)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MeteringAnalyzerReactPowOverLimitEvt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(potencia reactiva)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MeteringAnalyzerReactPowBelowLimitEvt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(potencia reactiva)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MeteringAnalyzerFrequencyOverLimitEvt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(frecuencia)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MeteringAnalyzerFrequencyBelowLimitEvt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(1 &lt;&lt; 15),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(frecuencia)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MeteringAnalyzerThdAOverLimitEvt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(THD-A)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MeteringAnalyzerThdABelowLimitEvt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(THD-A)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MeteringAnalyzerThdVOverLimitEvt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(THD-V)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MeteringAnalyzerThdVBelowLimitEvt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(THD-V)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MeteringAnalyzerActEnergyOverLimitEvt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(energía activa)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MeteringAnalyzerReactEnergyOverLimitEvt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(1 &lt;&lt; 21),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(energía reactiva)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MeteringAnalyzerInstantMeasureEvt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realizar una medida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elemento inválido */</w:t>
            </w:r>
          </w:p>
          <w:p w:rsidR="001D2E50" w:rsidRDefault="001D2E50" w:rsidP="001D2E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1D2E50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MeteringAnalyzerInvalidEvt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31)</w:t>
            </w:r>
          </w:p>
          <w:p w:rsidR="006F0352" w:rsidRPr="006A2914" w:rsidRDefault="006F0352" w:rsidP="006F0352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 xml:space="preserve">[default = </w:t>
            </w:r>
            <w:proofErr w:type="spellStart"/>
            <w:r w:rsidRPr="006A2914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AMInstantMeasureEvt</w:t>
            </w:r>
            <w:proofErr w:type="spellEnd"/>
            <w:r w:rsidRPr="006A2914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]</w:t>
            </w:r>
          </w:p>
          <w:p w:rsidR="006F0352" w:rsidRPr="00591D1F" w:rsidRDefault="006F0352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AC6A8D" w:rsidTr="00F46729">
        <w:trPr>
          <w:trHeight w:val="2569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Default="00BF15C9" w:rsidP="00390EE2">
            <w:pPr>
              <w:ind w:left="150" w:right="123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 w:rsidRPr="00AC6A8D">
              <w:rPr>
                <w:rFonts w:ascii="Consolas" w:hAnsi="Consolas" w:cs="Consolas"/>
                <w:i/>
                <w:sz w:val="28"/>
                <w:lang w:val="en-US"/>
              </w:rPr>
              <w:t>minmaxData</w:t>
            </w:r>
            <w:proofErr w:type="spellEnd"/>
            <w:r w:rsidRPr="00AC6A8D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metering:analyzer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:cfg:minmax</w:t>
            </w:r>
            <w:proofErr w:type="spellEnd"/>
          </w:p>
          <w:p w:rsidR="00BF15C9" w:rsidRPr="00AC6A8D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743B1A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incluye los rangos min-max-thres de diferentes parámetros relativos a la generación de eventos y/o alarmas</w:t>
            </w:r>
            <w:r w:rsidR="00743B1A">
              <w:rPr>
                <w:rFonts w:ascii="Consolas" w:hAnsi="Consolas" w:cs="Consolas"/>
                <w:i/>
                <w:sz w:val="28"/>
              </w:rPr>
              <w:t>:</w:t>
            </w:r>
          </w:p>
          <w:p w:rsidR="00743B1A" w:rsidRDefault="00743B1A" w:rsidP="00743B1A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A</w:t>
            </w:r>
            <w:r w:rsidR="00BF15C9" w:rsidRPr="00743B1A">
              <w:rPr>
                <w:rFonts w:ascii="Consolas" w:hAnsi="Consolas" w:cs="Consolas"/>
                <w:i/>
                <w:sz w:val="28"/>
              </w:rPr>
              <w:t>l salir de rango por encima (value &gt; max)</w:t>
            </w:r>
          </w:p>
          <w:p w:rsidR="00743B1A" w:rsidRDefault="00743B1A" w:rsidP="00743B1A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Al salir de rango</w:t>
            </w:r>
            <w:r w:rsidR="00BF15C9" w:rsidRPr="00743B1A">
              <w:rPr>
                <w:rFonts w:ascii="Consolas" w:hAnsi="Consolas" w:cs="Consolas"/>
                <w:i/>
                <w:sz w:val="28"/>
              </w:rPr>
              <w:t xml:space="preserve"> por debajo (value &lt; min)</w:t>
            </w:r>
          </w:p>
          <w:p w:rsidR="00BF15C9" w:rsidRPr="00AC6A8D" w:rsidRDefault="00743B1A" w:rsidP="00FE478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Arial" w:hAnsi="Arial" w:cs="Arial"/>
                <w:color w:val="4A442A" w:themeColor="background2" w:themeShade="40"/>
              </w:rPr>
            </w:pPr>
            <w:r>
              <w:rPr>
                <w:rFonts w:ascii="Consolas" w:hAnsi="Consolas" w:cs="Consolas"/>
                <w:i/>
                <w:sz w:val="28"/>
              </w:rPr>
              <w:t>Al</w:t>
            </w:r>
            <w:r w:rsidR="00BF15C9" w:rsidRPr="00743B1A">
              <w:rPr>
                <w:rFonts w:ascii="Consolas" w:hAnsi="Consolas" w:cs="Consolas"/>
                <w:i/>
                <w:sz w:val="28"/>
              </w:rPr>
              <w:t xml:space="preserve"> volver al rango tras haber salido (value &lt; [max-thres]) o (value &gt; [min+thres]).</w:t>
            </w:r>
            <w:r w:rsidR="00FE4783" w:rsidRPr="00AC6A8D">
              <w:rPr>
                <w:rFonts w:ascii="Arial" w:hAnsi="Arial" w:cs="Arial"/>
                <w:color w:val="4A442A" w:themeColor="background2" w:themeShade="40"/>
              </w:rPr>
              <w:t xml:space="preserve"> </w:t>
            </w:r>
          </w:p>
        </w:tc>
      </w:tr>
      <w:tr w:rsidR="00BF15C9" w:rsidRPr="00F3355C" w:rsidTr="00F46729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BF15C9" w:rsidRPr="006A2914" w:rsidRDefault="00BF15C9" w:rsidP="00390EE2">
            <w:pPr>
              <w:ind w:left="150" w:right="265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>calibData</w:t>
            </w:r>
            <w:proofErr w:type="spellEnd"/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metering:analyzer</w:t>
            </w:r>
            <w:r w:rsidRPr="006A2914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:cfg:calib</w:t>
            </w:r>
            <w:proofErr w:type="spellEnd"/>
          </w:p>
          <w:p w:rsidR="00BF15C9" w:rsidRPr="006A2914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Default="00BF15C9" w:rsidP="00FE478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incluye los valores de calibración del </w:t>
            </w:r>
            <w:r w:rsidR="00FE4783">
              <w:rPr>
                <w:rFonts w:ascii="Consolas" w:hAnsi="Consolas" w:cs="Consolas"/>
                <w:i/>
                <w:sz w:val="28"/>
              </w:rPr>
              <w:t>analizador</w:t>
            </w:r>
            <w:r>
              <w:rPr>
                <w:rFonts w:ascii="Consolas" w:hAnsi="Consolas" w:cs="Consolas"/>
                <w:i/>
                <w:sz w:val="28"/>
              </w:rPr>
              <w:t xml:space="preserve">. </w:t>
            </w:r>
          </w:p>
          <w:p w:rsidR="00FE4783" w:rsidRPr="00AC6A8D" w:rsidRDefault="00FE4783" w:rsidP="00FE4783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A46646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743B1A" w:rsidRPr="00A02D4F" w:rsidRDefault="00743B1A" w:rsidP="00743B1A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82"/>
        <w:gridCol w:w="4313"/>
      </w:tblGrid>
      <w:tr w:rsidR="0002597C" w:rsidRPr="00F46729" w:rsidTr="00F46729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743B1A" w:rsidRPr="00743B1A" w:rsidRDefault="00743B1A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4217D9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:cfg:minmax</w:t>
            </w:r>
            <w:proofErr w:type="spellEnd"/>
            <w:r w:rsidR="00497249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</w:t>
            </w:r>
            <w:proofErr w:type="spellStart"/>
            <w:r w:rsidR="00497249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versión</w:t>
            </w:r>
            <w:proofErr w:type="spellEnd"/>
            <w:r w:rsidR="00497249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driver EMi10 YTL)</w:t>
            </w:r>
          </w:p>
        </w:tc>
      </w:tr>
      <w:tr w:rsidR="0002597C" w:rsidRPr="001D2E50" w:rsidTr="00F46729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743B1A" w:rsidRPr="00A46646" w:rsidRDefault="00743B1A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proofErr w:type="spellStart"/>
            <w:r w:rsidRPr="00A46646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</w:t>
            </w:r>
            <w:proofErr w:type="spellEnd"/>
            <w:r w:rsidRPr="00A46646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JSON:</w:t>
            </w:r>
          </w:p>
          <w:p w:rsidR="00743B1A" w:rsidRPr="00A46646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ED7F36" w:rsidRPr="00ED7F36" w:rsidDel="00F46729" w:rsidRDefault="00743B1A" w:rsidP="00F46729">
            <w:pPr>
              <w:ind w:left="709" w:right="926"/>
              <w:rPr>
                <w:del w:id="112" w:author="Raul Martin" w:date="2019-06-11T13:22:00Z"/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pPrChange w:id="113" w:author="Raul Martin" w:date="2019-06-11T13:22:00Z">
                <w:pPr>
                  <w:framePr w:hSpace="141" w:wrap="around" w:vAnchor="text" w:hAnchor="text" w:y="1"/>
                  <w:ind w:left="709" w:right="926"/>
                  <w:suppressOverlap/>
                </w:pPr>
              </w:pPrChange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del w:id="114" w:author="Raul Martin" w:date="2019-06-11T13:22:00Z">
              <w:r w:rsidRPr="00ED7F36" w:rsidDel="00F46729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delText>"uid":      u32,</w:delText>
              </w:r>
            </w:del>
          </w:p>
          <w:p w:rsidR="00ED7F36" w:rsidRDefault="00ED7F36" w:rsidP="00F4672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pPrChange w:id="115" w:author="Raul Martin" w:date="2019-06-11T13:22:00Z">
                <w:pPr>
                  <w:framePr w:hSpace="141" w:wrap="around" w:vAnchor="text" w:hAnchor="text" w:y="1"/>
                  <w:ind w:left="709" w:right="926"/>
                  <w:suppressOverlap/>
                </w:pPr>
              </w:pPrChange>
            </w:pPr>
            <w:del w:id="116" w:author="Raul Martin" w:date="2019-06-11T13:22:00Z">
              <w:r w:rsidRPr="00ED7F36" w:rsidDel="00F46729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delText xml:space="preserve">  </w:delText>
              </w:r>
            </w:del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"voltage":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"current":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"phase":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pfactor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aPow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msPow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freq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D7F36" w:rsidRPr="00ED7F36" w:rsidRDefault="00ED7F36" w:rsidP="00ED7F3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thdA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743B1A" w:rsidRDefault="00ED7F36" w:rsidP="00ED7F36">
            <w:pPr>
              <w:ind w:left="709" w:right="926"/>
              <w:rPr>
                <w:ins w:id="117" w:author="Raul Martin" w:date="2019-05-06T14:16:00Z"/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thdV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":</w:t>
            </w:r>
            <w:r w:rsidR="00743B1A"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</w:p>
          <w:p w:rsidR="00807928" w:rsidRDefault="00807928" w:rsidP="00807928">
            <w:pPr>
              <w:ind w:left="709" w:right="926"/>
              <w:rPr>
                <w:ins w:id="118" w:author="Raul Martin" w:date="2019-05-06T14:16:00Z"/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ins w:id="119" w:author="Raul Martin" w:date="2019-05-06T14:16:00Z">
              <w:r w:rsidRPr="00ED7F36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 xml:space="preserve">  "</w:t>
              </w:r>
              <w:r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>active</w:t>
              </w:r>
              <w:r w:rsidRPr="00ED7F36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>":</w:t>
              </w:r>
              <w:r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 xml:space="preserve"> </w:t>
              </w:r>
              <w:r w:rsidRPr="00ED7F36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 xml:space="preserve">  </w:t>
              </w:r>
              <w:proofErr w:type="spellStart"/>
              <w:r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>common:range:minmaxthres:double</w:t>
              </w:r>
              <w:proofErr w:type="spellEnd"/>
              <w:r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>,</w:t>
              </w:r>
            </w:ins>
          </w:p>
          <w:p w:rsidR="00807928" w:rsidRPr="00ED7F36" w:rsidRDefault="00807928" w:rsidP="00F4672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ins w:id="120" w:author="Raul Martin" w:date="2019-05-06T14:16:00Z">
              <w:r w:rsidRPr="00ED7F36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 xml:space="preserve">  "</w:t>
              </w:r>
              <w:r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>reactive</w:t>
              </w:r>
              <w:r w:rsidRPr="00ED7F36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 xml:space="preserve">": </w:t>
              </w:r>
              <w:proofErr w:type="spellStart"/>
              <w:r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>common:range:minmaxthres:double</w:t>
              </w:r>
              <w:proofErr w:type="spellEnd"/>
              <w:r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>,</w:t>
              </w:r>
            </w:ins>
          </w:p>
          <w:p w:rsidR="00743B1A" w:rsidRPr="00ED7F36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743B1A" w:rsidRPr="00ED7F36" w:rsidRDefault="00743B1A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02597C" w:rsidRPr="001D2E50" w:rsidTr="00F46729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743B1A" w:rsidRPr="00ED7F36" w:rsidRDefault="00743B1A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390EE2" w:rsidRPr="000B1E98" w:rsidDel="00F46729" w:rsidTr="00F46729">
        <w:trPr>
          <w:trHeight w:val="70"/>
          <w:del w:id="121" w:author="Raul Martin" w:date="2019-06-11T13:22:00Z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43B1A" w:rsidDel="00F46729" w:rsidRDefault="00743B1A" w:rsidP="00CD3917">
            <w:pPr>
              <w:ind w:left="150" w:right="926"/>
              <w:rPr>
                <w:del w:id="122" w:author="Raul Martin" w:date="2019-06-11T13:22:00Z"/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del w:id="123" w:author="Raul Martin" w:date="2019-06-11T13:22:00Z">
              <w:r w:rsidDel="00F46729">
                <w:rPr>
                  <w:rFonts w:ascii="Consolas" w:hAnsi="Consolas" w:cs="Consolas"/>
                  <w:i/>
                  <w:sz w:val="28"/>
                  <w:lang w:val="en-US"/>
                </w:rPr>
                <w:delText>uid</w:delText>
              </w:r>
              <w:r w:rsidRPr="004C603D" w:rsidDel="00F46729">
                <w:rPr>
                  <w:rFonts w:ascii="Consolas" w:hAnsi="Consolas" w:cs="Consolas"/>
                  <w:i/>
                  <w:sz w:val="28"/>
                  <w:lang w:val="en-US"/>
                </w:rPr>
                <w:delText xml:space="preserve"> :  </w:delText>
              </w:r>
              <w:r w:rsidDel="00F46729">
                <w:rPr>
                  <w:rFonts w:ascii="Consolas" w:hAnsi="Consolas" w:cs="Consolas"/>
                  <w:i/>
                  <w:color w:val="365F91" w:themeColor="accent1" w:themeShade="BF"/>
                  <w:sz w:val="28"/>
                  <w:lang w:val="en-US"/>
                </w:rPr>
                <w:delText>u32</w:delText>
              </w:r>
            </w:del>
          </w:p>
          <w:p w:rsidR="00743B1A" w:rsidRPr="004C603D" w:rsidDel="00F46729" w:rsidRDefault="00743B1A" w:rsidP="00CD3917">
            <w:pPr>
              <w:ind w:left="150" w:right="926"/>
              <w:rPr>
                <w:del w:id="124" w:author="Raul Martin" w:date="2019-06-11T13:22:00Z"/>
                <w:rFonts w:ascii="Consolas" w:hAnsi="Consolas" w:cs="Consolas"/>
                <w:i/>
                <w:sz w:val="28"/>
                <w:lang w:val="en-US"/>
              </w:rPr>
            </w:pPr>
            <w:del w:id="125" w:author="Raul Martin" w:date="2019-06-11T13:22:00Z">
              <w:r w:rsidRPr="006A2914" w:rsidDel="00F46729">
                <w:rPr>
                  <w:rFonts w:ascii="Consolas" w:hAnsi="Consolas" w:cs="Consolas"/>
                  <w:i/>
                  <w:color w:val="4F6228" w:themeColor="accent3" w:themeShade="80"/>
                  <w:sz w:val="24"/>
                  <w:lang w:val="en-US"/>
                </w:rPr>
                <w:delText>Read-only</w:delText>
              </w:r>
            </w:del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43B1A" w:rsidRPr="00304C9A" w:rsidDel="00F46729" w:rsidRDefault="00743B1A" w:rsidP="00CD3917">
            <w:pPr>
              <w:ind w:right="926"/>
              <w:rPr>
                <w:del w:id="126" w:author="Raul Martin" w:date="2019-06-11T13:22:00Z"/>
                <w:rFonts w:ascii="Consolas" w:hAnsi="Consolas" w:cs="Consolas"/>
                <w:i/>
                <w:sz w:val="28"/>
                <w:u w:val="single"/>
              </w:rPr>
            </w:pPr>
            <w:del w:id="127" w:author="Raul Martin" w:date="2019-06-11T13:22:00Z">
              <w:r w:rsidRPr="00304C9A" w:rsidDel="00F46729">
                <w:rPr>
                  <w:rFonts w:ascii="Consolas" w:hAnsi="Consolas" w:cs="Consolas"/>
                  <w:i/>
                  <w:sz w:val="28"/>
                  <w:u w:val="single"/>
                </w:rPr>
                <w:delText>Descripción</w:delText>
              </w:r>
            </w:del>
          </w:p>
          <w:p w:rsidR="00743B1A" w:rsidRPr="00961800" w:rsidDel="00F46729" w:rsidRDefault="00743B1A" w:rsidP="00CD3917">
            <w:pPr>
              <w:ind w:left="339" w:right="926"/>
              <w:rPr>
                <w:del w:id="128" w:author="Raul Martin" w:date="2019-06-11T13:22:00Z"/>
                <w:rFonts w:ascii="Consolas" w:hAnsi="Consolas" w:cs="Consolas"/>
                <w:i/>
                <w:sz w:val="28"/>
              </w:rPr>
            </w:pPr>
            <w:del w:id="129" w:author="Raul Martin" w:date="2019-06-11T13:22:00Z">
              <w:r w:rsidDel="00F46729">
                <w:rPr>
                  <w:rFonts w:ascii="Consolas" w:hAnsi="Consolas" w:cs="Consolas"/>
                  <w:i/>
                  <w:sz w:val="28"/>
                </w:rPr>
                <w:delText>Identificador del tipo de objeto (0000</w:delText>
              </w:r>
              <w:r w:rsidR="00762755" w:rsidDel="00F46729">
                <w:rPr>
                  <w:rFonts w:ascii="Consolas" w:hAnsi="Consolas" w:cs="Consolas"/>
                  <w:i/>
                  <w:sz w:val="28"/>
                </w:rPr>
                <w:delText>6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>) y versión</w:delText>
              </w:r>
            </w:del>
          </w:p>
          <w:p w:rsidR="00743B1A" w:rsidRPr="00304C9A" w:rsidDel="00F46729" w:rsidRDefault="00743B1A" w:rsidP="00CD3917">
            <w:pPr>
              <w:ind w:right="926"/>
              <w:rPr>
                <w:del w:id="130" w:author="Raul Martin" w:date="2019-06-11T13:22:00Z"/>
                <w:rFonts w:ascii="Consolas" w:hAnsi="Consolas" w:cs="Consolas"/>
                <w:i/>
                <w:sz w:val="28"/>
                <w:u w:val="single"/>
              </w:rPr>
            </w:pPr>
            <w:del w:id="131" w:author="Raul Martin" w:date="2019-06-11T13:22:00Z">
              <w:r w:rsidDel="00F46729">
                <w:rPr>
                  <w:rFonts w:ascii="Consolas" w:hAnsi="Consolas" w:cs="Consolas"/>
                  <w:i/>
                  <w:sz w:val="28"/>
                  <w:u w:val="single"/>
                </w:rPr>
                <w:delText>Valores</w:delText>
              </w:r>
            </w:del>
          </w:p>
          <w:p w:rsidR="00743B1A" w:rsidDel="00F46729" w:rsidRDefault="00743B1A" w:rsidP="00CD3917">
            <w:pPr>
              <w:ind w:left="339" w:right="926"/>
              <w:rPr>
                <w:del w:id="132" w:author="Raul Martin" w:date="2019-06-11T13:22:00Z"/>
                <w:rFonts w:ascii="Consolas" w:hAnsi="Consolas" w:cs="Consolas"/>
                <w:i/>
                <w:sz w:val="28"/>
              </w:rPr>
            </w:pPr>
            <w:del w:id="133" w:author="Raul Martin" w:date="2019-06-11T13:22:00Z">
              <w:r w:rsidDel="00F46729">
                <w:rPr>
                  <w:rFonts w:ascii="Consolas" w:hAnsi="Consolas" w:cs="Consolas"/>
                  <w:i/>
                  <w:sz w:val="28"/>
                </w:rPr>
                <w:delText>0x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000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>0000</w:delText>
              </w:r>
              <w:r w:rsidR="00762755" w:rsidDel="00F46729">
                <w:rPr>
                  <w:rFonts w:ascii="Consolas" w:hAnsi="Consolas" w:cs="Consolas"/>
                  <w:i/>
                  <w:sz w:val="28"/>
                </w:rPr>
                <w:delText>6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 xml:space="preserve"> – 0x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FFF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>0000</w:delText>
              </w:r>
              <w:r w:rsidR="00762755" w:rsidDel="00F46729">
                <w:rPr>
                  <w:rFonts w:ascii="Consolas" w:hAnsi="Consolas" w:cs="Consolas"/>
                  <w:i/>
                  <w:sz w:val="28"/>
                </w:rPr>
                <w:delText>6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 xml:space="preserve">  siendo 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XYZ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 xml:space="preserve"> el identificador de la versión</w:delText>
              </w:r>
            </w:del>
          </w:p>
          <w:p w:rsidR="00497249" w:rsidDel="00F46729" w:rsidRDefault="00497249" w:rsidP="00497249">
            <w:pPr>
              <w:ind w:left="339" w:right="926"/>
              <w:rPr>
                <w:del w:id="134" w:author="Raul Martin" w:date="2019-06-11T13:22:00Z"/>
                <w:rFonts w:ascii="Consolas" w:hAnsi="Consolas" w:cs="Consolas"/>
                <w:i/>
                <w:sz w:val="28"/>
              </w:rPr>
            </w:pPr>
            <w:del w:id="135" w:author="Raul Martin" w:date="2019-06-11T13:22:00Z">
              <w:r w:rsidRPr="00291B3C" w:rsidDel="00F46729">
                <w:rPr>
                  <w:rFonts w:ascii="Consolas" w:hAnsi="Consolas" w:cs="Consolas"/>
                  <w:i/>
                  <w:color w:val="632423" w:themeColor="accent2" w:themeShade="80"/>
                  <w:sz w:val="24"/>
                </w:rPr>
                <w:delText>[default = 0x00</w:delText>
              </w:r>
              <w:r w:rsidDel="00F46729">
                <w:rPr>
                  <w:rFonts w:ascii="Consolas" w:hAnsi="Consolas" w:cs="Consolas"/>
                  <w:i/>
                  <w:color w:val="632423" w:themeColor="accent2" w:themeShade="80"/>
                  <w:sz w:val="24"/>
                </w:rPr>
                <w:delText>0</w:delText>
              </w:r>
              <w:r w:rsidRPr="00291B3C" w:rsidDel="00F46729">
                <w:rPr>
                  <w:rFonts w:ascii="Consolas" w:hAnsi="Consolas" w:cs="Consolas"/>
                  <w:i/>
                  <w:color w:val="632423" w:themeColor="accent2" w:themeShade="80"/>
                  <w:sz w:val="24"/>
                </w:rPr>
                <w:delText>0000</w:delText>
              </w:r>
              <w:r w:rsidDel="00F46729">
                <w:rPr>
                  <w:rFonts w:ascii="Consolas" w:hAnsi="Consolas" w:cs="Consolas"/>
                  <w:i/>
                  <w:color w:val="632423" w:themeColor="accent2" w:themeShade="80"/>
                  <w:sz w:val="24"/>
                </w:rPr>
                <w:delText>6</w:delText>
              </w:r>
              <w:r w:rsidRPr="00291B3C" w:rsidDel="00F46729">
                <w:rPr>
                  <w:rFonts w:ascii="Consolas" w:hAnsi="Consolas" w:cs="Consolas"/>
                  <w:i/>
                  <w:color w:val="632423" w:themeColor="accent2" w:themeShade="80"/>
                  <w:sz w:val="24"/>
                </w:rPr>
                <w:delText xml:space="preserve">] versión para el driver </w:delText>
              </w:r>
              <w:r w:rsidDel="00F46729">
                <w:rPr>
                  <w:rFonts w:ascii="Consolas" w:hAnsi="Consolas" w:cs="Consolas"/>
                  <w:i/>
                  <w:color w:val="632423" w:themeColor="accent2" w:themeShade="80"/>
                  <w:sz w:val="24"/>
                </w:rPr>
                <w:delText>Emi10 YTL</w:delText>
              </w:r>
            </w:del>
          </w:p>
          <w:p w:rsidR="00743B1A" w:rsidRPr="00961800" w:rsidDel="00F46729" w:rsidRDefault="00743B1A" w:rsidP="00CD3917">
            <w:pPr>
              <w:ind w:right="926"/>
              <w:rPr>
                <w:del w:id="136" w:author="Raul Martin" w:date="2019-06-11T13:22:00Z"/>
                <w:rFonts w:ascii="Arial" w:hAnsi="Arial" w:cs="Arial"/>
                <w:color w:val="4A442A" w:themeColor="background2" w:themeShade="40"/>
              </w:rPr>
            </w:pPr>
          </w:p>
        </w:tc>
      </w:tr>
      <w:tr w:rsidR="00390EE2" w:rsidRPr="000B1E98" w:rsidTr="00F46729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43B1A" w:rsidRPr="006A2914" w:rsidRDefault="00762755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voltage</w:t>
            </w:r>
            <w:r w:rsidR="00743B1A"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common:r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ange:minmaxthres:double</w:t>
            </w:r>
            <w:proofErr w:type="spellEnd"/>
          </w:p>
          <w:p w:rsidR="00743B1A" w:rsidRPr="006A2914" w:rsidRDefault="00743B1A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43B1A" w:rsidRPr="00762755" w:rsidRDefault="00743B1A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743B1A" w:rsidRPr="00304C9A" w:rsidRDefault="00743B1A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Rango de valores mínimo-máximo del Voltaje para la generación de alarmas al salir de rango. Incluye “threshold” para detectar la reentrada en el rango. Se mide en Voltios</w:t>
            </w:r>
          </w:p>
          <w:p w:rsidR="00743B1A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Tr="00F46729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6A2914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current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6A2914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762755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Corriente. Se mide en Amperios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F4672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A46646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A46646">
              <w:rPr>
                <w:rFonts w:ascii="Consolas" w:hAnsi="Consolas" w:cs="Consolas"/>
                <w:i/>
                <w:sz w:val="28"/>
                <w:lang w:val="en-US"/>
              </w:rPr>
              <w:t xml:space="preserve">phase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A46646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A46646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A46646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A46646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Fase. Se mide en grados (º)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F4672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pfactor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Factor de Potencia. No tiene unidades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F4672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aPow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activa. Se mide en KW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F4672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rPow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reactiva. Se mide en KW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F4672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msPow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media aparente. Se mide en KVA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F4672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freq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Frecuencia. Se mide en Hz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F4672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thdA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Distorsión armónica total de corriente. No tiene unidades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390EE2" w:rsidRPr="00F3355C" w:rsidTr="00F4672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thdV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02597C" w:rsidRPr="0002597C" w:rsidRDefault="0002597C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02597C" w:rsidRPr="0002597C" w:rsidRDefault="0002597C" w:rsidP="0002597C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02597C" w:rsidRPr="00304C9A" w:rsidRDefault="0002597C" w:rsidP="0002597C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02597C" w:rsidRDefault="0002597C" w:rsidP="0002597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Distorsión armónica total de tensión. No tiene unidades</w:t>
            </w:r>
          </w:p>
          <w:p w:rsidR="0002597C" w:rsidRPr="00591D1F" w:rsidRDefault="0002597C" w:rsidP="0002597C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07928" w:rsidRPr="00F3355C" w:rsidTr="00F46729">
        <w:trPr>
          <w:trHeight w:val="1251"/>
          <w:ins w:id="137" w:author="Raul Martin" w:date="2019-05-06T14:15:00Z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07928" w:rsidRPr="0002597C" w:rsidRDefault="00807928" w:rsidP="00807928">
            <w:pPr>
              <w:ind w:left="150" w:right="123"/>
              <w:rPr>
                <w:ins w:id="138" w:author="Raul Martin" w:date="2019-05-06T14:16:00Z"/>
                <w:rFonts w:ascii="Consolas" w:hAnsi="Consolas" w:cs="Consolas"/>
                <w:i/>
                <w:sz w:val="28"/>
                <w:lang w:val="en-US"/>
              </w:rPr>
            </w:pPr>
            <w:ins w:id="139" w:author="Raul Martin" w:date="2019-05-06T14:16:00Z">
              <w:r>
                <w:rPr>
                  <w:rFonts w:ascii="Consolas" w:hAnsi="Consolas" w:cs="Consolas"/>
                  <w:i/>
                  <w:sz w:val="28"/>
                  <w:lang w:val="en-US"/>
                </w:rPr>
                <w:t>active</w:t>
              </w:r>
              <w:r w:rsidRPr="0002597C">
                <w:rPr>
                  <w:rFonts w:ascii="Consolas" w:hAnsi="Consolas" w:cs="Consolas"/>
                  <w:i/>
                  <w:sz w:val="28"/>
                  <w:lang w:val="en-US"/>
                </w:rPr>
                <w:t xml:space="preserve"> : </w:t>
              </w:r>
              <w:r>
                <w:rPr>
                  <w:rFonts w:ascii="Consolas" w:hAnsi="Consolas" w:cs="Consolas"/>
                  <w:i/>
                  <w:color w:val="365F91" w:themeColor="accent1" w:themeShade="BF"/>
                  <w:sz w:val="28"/>
                  <w:lang w:val="en-US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i/>
                  <w:color w:val="365F91" w:themeColor="accent1" w:themeShade="BF"/>
                  <w:sz w:val="28"/>
                  <w:lang w:val="en-US"/>
                </w:rPr>
                <w:t>common:</w:t>
              </w:r>
              <w:r w:rsidRPr="0002597C">
                <w:rPr>
                  <w:rFonts w:ascii="Consolas" w:hAnsi="Consolas" w:cs="Consolas"/>
                  <w:i/>
                  <w:color w:val="365F91" w:themeColor="accent1" w:themeShade="BF"/>
                  <w:sz w:val="28"/>
                  <w:lang w:val="en-US"/>
                </w:rPr>
                <w:t>range:minmaxthres:double</w:t>
              </w:r>
              <w:proofErr w:type="spellEnd"/>
            </w:ins>
          </w:p>
          <w:p w:rsidR="00807928" w:rsidRDefault="00807928" w:rsidP="00807928">
            <w:pPr>
              <w:ind w:left="150" w:right="123"/>
              <w:rPr>
                <w:ins w:id="140" w:author="Raul Martin" w:date="2019-05-06T14:15:00Z"/>
                <w:rFonts w:ascii="Consolas" w:hAnsi="Consolas" w:cs="Consolas"/>
                <w:i/>
                <w:sz w:val="28"/>
                <w:lang w:val="en-US"/>
              </w:rPr>
            </w:pPr>
            <w:ins w:id="141" w:author="Raul Martin" w:date="2019-05-06T14:16:00Z">
              <w:r w:rsidRPr="0002597C">
                <w:rPr>
                  <w:rFonts w:ascii="Consolas" w:hAnsi="Consolas" w:cs="Consolas"/>
                  <w:i/>
                  <w:color w:val="4F6228" w:themeColor="accent3" w:themeShade="80"/>
                  <w:sz w:val="24"/>
                  <w:lang w:val="en-US"/>
                </w:rPr>
                <w:t>Read-Write</w:t>
              </w:r>
            </w:ins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07928" w:rsidRPr="0002597C" w:rsidRDefault="00807928" w:rsidP="00807928">
            <w:pPr>
              <w:ind w:left="150" w:right="926"/>
              <w:rPr>
                <w:ins w:id="142" w:author="Raul Martin" w:date="2019-05-06T14:16:00Z"/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07928" w:rsidRPr="00304C9A" w:rsidRDefault="00807928" w:rsidP="00807928">
            <w:pPr>
              <w:ind w:left="150" w:right="926"/>
              <w:rPr>
                <w:ins w:id="143" w:author="Raul Martin" w:date="2019-05-06T14:16:00Z"/>
                <w:rFonts w:ascii="Consolas" w:hAnsi="Consolas" w:cs="Consolas"/>
                <w:i/>
                <w:sz w:val="28"/>
                <w:u w:val="single"/>
              </w:rPr>
            </w:pPr>
            <w:ins w:id="144" w:author="Raul Martin" w:date="2019-05-06T14:16:00Z">
              <w:r w:rsidRPr="00304C9A">
                <w:rPr>
                  <w:rFonts w:ascii="Consolas" w:hAnsi="Consolas" w:cs="Consolas"/>
                  <w:i/>
                  <w:sz w:val="28"/>
                  <w:u w:val="single"/>
                </w:rPr>
                <w:t>Descripción</w:t>
              </w:r>
            </w:ins>
          </w:p>
          <w:p w:rsidR="00807928" w:rsidRDefault="00807928" w:rsidP="00807928">
            <w:pPr>
              <w:ind w:left="339" w:right="926"/>
              <w:rPr>
                <w:ins w:id="145" w:author="Raul Martin" w:date="2019-05-06T14:16:00Z"/>
                <w:rFonts w:ascii="Consolas" w:hAnsi="Consolas" w:cs="Consolas"/>
                <w:i/>
                <w:sz w:val="28"/>
              </w:rPr>
            </w:pPr>
            <w:proofErr w:type="spellStart"/>
            <w:ins w:id="146" w:author="Raul Martin" w:date="2019-05-06T14:16:00Z">
              <w:r>
                <w:rPr>
                  <w:rFonts w:ascii="Consolas" w:hAnsi="Consolas" w:cs="Consolas"/>
                  <w:i/>
                  <w:sz w:val="28"/>
                </w:rPr>
                <w:t>Idem</w:t>
              </w:r>
              <w:proofErr w:type="spellEnd"/>
              <w:r>
                <w:rPr>
                  <w:rFonts w:ascii="Consolas" w:hAnsi="Consolas" w:cs="Consolas"/>
                  <w:i/>
                  <w:sz w:val="28"/>
                </w:rPr>
                <w:t xml:space="preserve"> para Energía activa. Se mide en </w:t>
              </w:r>
              <w:proofErr w:type="spellStart"/>
              <w:r>
                <w:rPr>
                  <w:rFonts w:ascii="Consolas" w:hAnsi="Consolas" w:cs="Consolas"/>
                  <w:i/>
                  <w:sz w:val="28"/>
                </w:rPr>
                <w:t>KWh</w:t>
              </w:r>
              <w:proofErr w:type="spellEnd"/>
            </w:ins>
          </w:p>
          <w:p w:rsidR="00807928" w:rsidRPr="0002597C" w:rsidRDefault="00807928" w:rsidP="00807928">
            <w:pPr>
              <w:ind w:left="150" w:right="926"/>
              <w:rPr>
                <w:ins w:id="147" w:author="Raul Martin" w:date="2019-05-06T14:15:00Z"/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ins w:id="148" w:author="Raul Martin" w:date="2019-05-06T14:16:00Z">
              <w:r w:rsidRPr="00591D1F">
                <w:rPr>
                  <w:rFonts w:ascii="Arial" w:hAnsi="Arial" w:cs="Arial"/>
                  <w:i/>
                  <w:color w:val="4A442A" w:themeColor="background2" w:themeShade="40"/>
                  <w:sz w:val="28"/>
                </w:rPr>
                <w:t xml:space="preserve"> </w:t>
              </w:r>
            </w:ins>
          </w:p>
        </w:tc>
      </w:tr>
      <w:tr w:rsidR="00807928" w:rsidRPr="00F3355C" w:rsidTr="00F46729">
        <w:trPr>
          <w:trHeight w:val="1251"/>
          <w:ins w:id="149" w:author="Raul Martin" w:date="2019-05-06T14:15:00Z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07928" w:rsidRPr="0002597C" w:rsidRDefault="00807928" w:rsidP="00807928">
            <w:pPr>
              <w:ind w:left="150" w:right="123"/>
              <w:rPr>
                <w:ins w:id="150" w:author="Raul Martin" w:date="2019-05-06T14:16:00Z"/>
                <w:rFonts w:ascii="Consolas" w:hAnsi="Consolas" w:cs="Consolas"/>
                <w:i/>
                <w:sz w:val="28"/>
                <w:lang w:val="en-US"/>
              </w:rPr>
            </w:pPr>
            <w:ins w:id="151" w:author="Raul Martin" w:date="2019-05-06T14:16:00Z">
              <w:r>
                <w:rPr>
                  <w:rFonts w:ascii="Consolas" w:hAnsi="Consolas" w:cs="Consolas"/>
                  <w:i/>
                  <w:sz w:val="28"/>
                  <w:lang w:val="en-US"/>
                </w:rPr>
                <w:t>reactive</w:t>
              </w:r>
              <w:r w:rsidRPr="0002597C">
                <w:rPr>
                  <w:rFonts w:ascii="Consolas" w:hAnsi="Consolas" w:cs="Consolas"/>
                  <w:i/>
                  <w:sz w:val="28"/>
                  <w:lang w:val="en-US"/>
                </w:rPr>
                <w:t xml:space="preserve"> : </w:t>
              </w:r>
              <w:r>
                <w:rPr>
                  <w:rFonts w:ascii="Consolas" w:hAnsi="Consolas" w:cs="Consolas"/>
                  <w:i/>
                  <w:color w:val="365F91" w:themeColor="accent1" w:themeShade="BF"/>
                  <w:sz w:val="28"/>
                  <w:lang w:val="en-US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i/>
                  <w:color w:val="365F91" w:themeColor="accent1" w:themeShade="BF"/>
                  <w:sz w:val="28"/>
                  <w:lang w:val="en-US"/>
                </w:rPr>
                <w:t>common:</w:t>
              </w:r>
              <w:r w:rsidRPr="0002597C">
                <w:rPr>
                  <w:rFonts w:ascii="Consolas" w:hAnsi="Consolas" w:cs="Consolas"/>
                  <w:i/>
                  <w:color w:val="365F91" w:themeColor="accent1" w:themeShade="BF"/>
                  <w:sz w:val="28"/>
                  <w:lang w:val="en-US"/>
                </w:rPr>
                <w:t>range:minmaxthres:double</w:t>
              </w:r>
              <w:proofErr w:type="spellEnd"/>
            </w:ins>
          </w:p>
          <w:p w:rsidR="00807928" w:rsidRDefault="00807928" w:rsidP="00807928">
            <w:pPr>
              <w:ind w:left="150" w:right="123"/>
              <w:rPr>
                <w:ins w:id="152" w:author="Raul Martin" w:date="2019-05-06T14:15:00Z"/>
                <w:rFonts w:ascii="Consolas" w:hAnsi="Consolas" w:cs="Consolas"/>
                <w:i/>
                <w:sz w:val="28"/>
                <w:lang w:val="en-US"/>
              </w:rPr>
            </w:pPr>
            <w:ins w:id="153" w:author="Raul Martin" w:date="2019-05-06T14:16:00Z">
              <w:r w:rsidRPr="0002597C">
                <w:rPr>
                  <w:rFonts w:ascii="Consolas" w:hAnsi="Consolas" w:cs="Consolas"/>
                  <w:i/>
                  <w:color w:val="4F6228" w:themeColor="accent3" w:themeShade="80"/>
                  <w:sz w:val="24"/>
                  <w:lang w:val="en-US"/>
                </w:rPr>
                <w:t>Read-Write</w:t>
              </w:r>
            </w:ins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07928" w:rsidRPr="0002597C" w:rsidRDefault="00807928" w:rsidP="00807928">
            <w:pPr>
              <w:ind w:left="150" w:right="926"/>
              <w:rPr>
                <w:ins w:id="154" w:author="Raul Martin" w:date="2019-05-06T14:16:00Z"/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07928" w:rsidRPr="00304C9A" w:rsidRDefault="00807928" w:rsidP="00807928">
            <w:pPr>
              <w:ind w:left="150" w:right="926"/>
              <w:rPr>
                <w:ins w:id="155" w:author="Raul Martin" w:date="2019-05-06T14:16:00Z"/>
                <w:rFonts w:ascii="Consolas" w:hAnsi="Consolas" w:cs="Consolas"/>
                <w:i/>
                <w:sz w:val="28"/>
                <w:u w:val="single"/>
              </w:rPr>
            </w:pPr>
            <w:ins w:id="156" w:author="Raul Martin" w:date="2019-05-06T14:16:00Z">
              <w:r w:rsidRPr="00304C9A">
                <w:rPr>
                  <w:rFonts w:ascii="Consolas" w:hAnsi="Consolas" w:cs="Consolas"/>
                  <w:i/>
                  <w:sz w:val="28"/>
                  <w:u w:val="single"/>
                </w:rPr>
                <w:t>Descripción</w:t>
              </w:r>
            </w:ins>
          </w:p>
          <w:p w:rsidR="00807928" w:rsidRDefault="00807928" w:rsidP="00807928">
            <w:pPr>
              <w:ind w:left="339" w:right="926"/>
              <w:rPr>
                <w:ins w:id="157" w:author="Raul Martin" w:date="2019-05-06T14:16:00Z"/>
                <w:rFonts w:ascii="Consolas" w:hAnsi="Consolas" w:cs="Consolas"/>
                <w:i/>
                <w:sz w:val="28"/>
              </w:rPr>
            </w:pPr>
            <w:proofErr w:type="spellStart"/>
            <w:ins w:id="158" w:author="Raul Martin" w:date="2019-05-06T14:16:00Z">
              <w:r>
                <w:rPr>
                  <w:rFonts w:ascii="Consolas" w:hAnsi="Consolas" w:cs="Consolas"/>
                  <w:i/>
                  <w:sz w:val="28"/>
                </w:rPr>
                <w:t>Idem</w:t>
              </w:r>
              <w:proofErr w:type="spellEnd"/>
              <w:r>
                <w:rPr>
                  <w:rFonts w:ascii="Consolas" w:hAnsi="Consolas" w:cs="Consolas"/>
                  <w:i/>
                  <w:sz w:val="28"/>
                </w:rPr>
                <w:t xml:space="preserve"> para Energía reactiva. Se mide en </w:t>
              </w:r>
              <w:proofErr w:type="spellStart"/>
              <w:r>
                <w:rPr>
                  <w:rFonts w:ascii="Consolas" w:hAnsi="Consolas" w:cs="Consolas"/>
                  <w:i/>
                  <w:sz w:val="28"/>
                </w:rPr>
                <w:t>KVAh</w:t>
              </w:r>
              <w:proofErr w:type="spellEnd"/>
            </w:ins>
          </w:p>
          <w:p w:rsidR="00807928" w:rsidRPr="0002597C" w:rsidRDefault="00807928" w:rsidP="00807928">
            <w:pPr>
              <w:ind w:left="150" w:right="926"/>
              <w:rPr>
                <w:ins w:id="159" w:author="Raul Martin" w:date="2019-05-06T14:15:00Z"/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ins w:id="160" w:author="Raul Martin" w:date="2019-05-06T14:16:00Z">
              <w:r w:rsidRPr="00591D1F">
                <w:rPr>
                  <w:rFonts w:ascii="Arial" w:hAnsi="Arial" w:cs="Arial"/>
                  <w:i/>
                  <w:color w:val="4A442A" w:themeColor="background2" w:themeShade="40"/>
                  <w:sz w:val="28"/>
                </w:rPr>
                <w:t xml:space="preserve"> </w:t>
              </w:r>
            </w:ins>
          </w:p>
        </w:tc>
      </w:tr>
    </w:tbl>
    <w:p w:rsidR="00743B1A" w:rsidRPr="0002597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02597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02597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02597C" w:rsidRPr="0002597C" w:rsidRDefault="0002597C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02597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497249" w:rsidRPr="00A02D4F" w:rsidRDefault="00497249" w:rsidP="00497249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82"/>
        <w:gridCol w:w="4313"/>
      </w:tblGrid>
      <w:tr w:rsidR="00497249" w:rsidRPr="00F46729" w:rsidTr="00F46729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497249" w:rsidRPr="00743B1A" w:rsidRDefault="00497249" w:rsidP="00497249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:cfg:minmax</w:t>
            </w:r>
            <w:proofErr w:type="spellEnd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versión</w:t>
            </w:r>
            <w:proofErr w:type="spellEnd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driver M90E26)</w:t>
            </w:r>
          </w:p>
        </w:tc>
      </w:tr>
      <w:tr w:rsidR="00497249" w:rsidRPr="00390EE2" w:rsidTr="00F46729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497249" w:rsidRPr="00497249" w:rsidRDefault="00497249" w:rsidP="00943843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proofErr w:type="spellStart"/>
            <w:r w:rsidRPr="00497249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</w:t>
            </w:r>
            <w:proofErr w:type="spellEnd"/>
            <w:r w:rsidRPr="00497249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JSON:</w:t>
            </w:r>
          </w:p>
          <w:p w:rsidR="00497249" w:rsidRPr="00497249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49724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497249" w:rsidRPr="00ED7F36" w:rsidDel="00F46729" w:rsidRDefault="00497249" w:rsidP="00F46729">
            <w:pPr>
              <w:ind w:left="709" w:right="926"/>
              <w:rPr>
                <w:del w:id="161" w:author="Raul Martin" w:date="2019-06-11T13:23:00Z"/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pPrChange w:id="162" w:author="Raul Martin" w:date="2019-06-11T13:23:00Z">
                <w:pPr>
                  <w:framePr w:hSpace="141" w:wrap="around" w:vAnchor="text" w:hAnchor="text" w:y="1"/>
                  <w:ind w:left="709" w:right="926"/>
                  <w:suppressOverlap/>
                </w:pPr>
              </w:pPrChange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del w:id="163" w:author="Raul Martin" w:date="2019-06-11T13:23:00Z">
              <w:r w:rsidRPr="00ED7F36" w:rsidDel="00F46729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delText>"uid":      u32,</w:delText>
              </w:r>
            </w:del>
          </w:p>
          <w:p w:rsidR="00497249" w:rsidRDefault="00497249" w:rsidP="00F4672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pPrChange w:id="164" w:author="Raul Martin" w:date="2019-06-11T13:23:00Z">
                <w:pPr>
                  <w:framePr w:hSpace="141" w:wrap="around" w:vAnchor="text" w:hAnchor="text" w:y="1"/>
                  <w:ind w:left="709" w:right="926"/>
                  <w:suppressOverlap/>
                </w:pPr>
              </w:pPrChange>
            </w:pPr>
            <w:del w:id="165" w:author="Raul Martin" w:date="2019-06-11T13:23:00Z">
              <w:r w:rsidRPr="00ED7F36" w:rsidDel="00F46729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delText xml:space="preserve">  </w:delText>
              </w:r>
            </w:del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"voltage":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"current":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"phase":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pfactor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aPow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msPow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497249" w:rsidRDefault="00497249" w:rsidP="00943843">
            <w:pPr>
              <w:ind w:left="709" w:right="926"/>
              <w:rPr>
                <w:ins w:id="166" w:author="Raul Martin" w:date="2019-05-06T14:02:00Z"/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freq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range:minmaxthres:double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8B7A49" w:rsidRDefault="008B7A49" w:rsidP="008B7A49">
            <w:pPr>
              <w:ind w:left="709" w:right="926"/>
              <w:rPr>
                <w:ins w:id="167" w:author="Raul Martin" w:date="2019-05-06T14:02:00Z"/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ins w:id="168" w:author="Raul Martin" w:date="2019-05-06T14:02:00Z">
              <w:r w:rsidRPr="00ED7F36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 xml:space="preserve">  "</w:t>
              </w:r>
              <w:r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>active</w:t>
              </w:r>
              <w:r w:rsidRPr="00ED7F36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>":</w:t>
              </w:r>
              <w:r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 xml:space="preserve"> </w:t>
              </w:r>
              <w:r w:rsidRPr="00ED7F36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 xml:space="preserve">  </w:t>
              </w:r>
              <w:proofErr w:type="spellStart"/>
              <w:r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>common:range:minmaxthres:double</w:t>
              </w:r>
              <w:proofErr w:type="spellEnd"/>
              <w:r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>,</w:t>
              </w:r>
            </w:ins>
          </w:p>
          <w:p w:rsidR="008B7A49" w:rsidRDefault="008B7A49" w:rsidP="008B7A49">
            <w:pPr>
              <w:ind w:left="709" w:right="926"/>
              <w:rPr>
                <w:ins w:id="169" w:author="Raul Martin" w:date="2019-05-06T14:02:00Z"/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ins w:id="170" w:author="Raul Martin" w:date="2019-05-06T14:02:00Z">
              <w:r w:rsidRPr="00ED7F36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 xml:space="preserve">  "</w:t>
              </w:r>
              <w:r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>r</w:t>
              </w:r>
            </w:ins>
            <w:ins w:id="171" w:author="Raul Martin" w:date="2019-05-06T14:03:00Z">
              <w:r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>eactive</w:t>
              </w:r>
            </w:ins>
            <w:ins w:id="172" w:author="Raul Martin" w:date="2019-05-06T14:02:00Z">
              <w:r w:rsidRPr="00ED7F36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 xml:space="preserve">": </w:t>
              </w:r>
              <w:proofErr w:type="spellStart"/>
              <w:r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>common:range:minmaxthres:double</w:t>
              </w:r>
              <w:proofErr w:type="spellEnd"/>
              <w:r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t>,</w:t>
              </w:r>
            </w:ins>
          </w:p>
          <w:p w:rsidR="008B7A49" w:rsidRPr="00ED7F36" w:rsidRDefault="008B7A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497249" w:rsidRPr="00390EE2" w:rsidTr="00F46729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497249" w:rsidRPr="00ED7F36" w:rsidRDefault="00497249" w:rsidP="00943843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497249" w:rsidRPr="000B1E98" w:rsidDel="00F46729" w:rsidTr="00F46729">
        <w:trPr>
          <w:trHeight w:val="70"/>
          <w:del w:id="173" w:author="Raul Martin" w:date="2019-06-11T13:23:00Z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Del="00F46729" w:rsidRDefault="00497249" w:rsidP="00943843">
            <w:pPr>
              <w:ind w:left="150" w:right="926"/>
              <w:rPr>
                <w:del w:id="174" w:author="Raul Martin" w:date="2019-06-11T13:23:00Z"/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del w:id="175" w:author="Raul Martin" w:date="2019-06-11T13:23:00Z">
              <w:r w:rsidDel="00F46729">
                <w:rPr>
                  <w:rFonts w:ascii="Consolas" w:hAnsi="Consolas" w:cs="Consolas"/>
                  <w:i/>
                  <w:sz w:val="28"/>
                  <w:lang w:val="en-US"/>
                </w:rPr>
                <w:delText>uid</w:delText>
              </w:r>
              <w:r w:rsidRPr="004C603D" w:rsidDel="00F46729">
                <w:rPr>
                  <w:rFonts w:ascii="Consolas" w:hAnsi="Consolas" w:cs="Consolas"/>
                  <w:i/>
                  <w:sz w:val="28"/>
                  <w:lang w:val="en-US"/>
                </w:rPr>
                <w:delText xml:space="preserve"> :  </w:delText>
              </w:r>
              <w:r w:rsidDel="00F46729">
                <w:rPr>
                  <w:rFonts w:ascii="Consolas" w:hAnsi="Consolas" w:cs="Consolas"/>
                  <w:i/>
                  <w:color w:val="365F91" w:themeColor="accent1" w:themeShade="BF"/>
                  <w:sz w:val="28"/>
                  <w:lang w:val="en-US"/>
                </w:rPr>
                <w:delText>u32</w:delText>
              </w:r>
            </w:del>
          </w:p>
          <w:p w:rsidR="00497249" w:rsidRPr="004C603D" w:rsidDel="00F46729" w:rsidRDefault="00497249" w:rsidP="00943843">
            <w:pPr>
              <w:ind w:left="150" w:right="926"/>
              <w:rPr>
                <w:del w:id="176" w:author="Raul Martin" w:date="2019-06-11T13:23:00Z"/>
                <w:rFonts w:ascii="Consolas" w:hAnsi="Consolas" w:cs="Consolas"/>
                <w:i/>
                <w:sz w:val="28"/>
                <w:lang w:val="en-US"/>
              </w:rPr>
            </w:pPr>
            <w:del w:id="177" w:author="Raul Martin" w:date="2019-06-11T13:23:00Z">
              <w:r w:rsidRPr="006A2914" w:rsidDel="00F46729">
                <w:rPr>
                  <w:rFonts w:ascii="Consolas" w:hAnsi="Consolas" w:cs="Consolas"/>
                  <w:i/>
                  <w:color w:val="4F6228" w:themeColor="accent3" w:themeShade="80"/>
                  <w:sz w:val="24"/>
                  <w:lang w:val="en-US"/>
                </w:rPr>
                <w:delText>Read-only</w:delText>
              </w:r>
            </w:del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304C9A" w:rsidDel="00F46729" w:rsidRDefault="00497249" w:rsidP="00943843">
            <w:pPr>
              <w:ind w:right="926"/>
              <w:rPr>
                <w:del w:id="178" w:author="Raul Martin" w:date="2019-06-11T13:23:00Z"/>
                <w:rFonts w:ascii="Consolas" w:hAnsi="Consolas" w:cs="Consolas"/>
                <w:i/>
                <w:sz w:val="28"/>
                <w:u w:val="single"/>
              </w:rPr>
            </w:pPr>
            <w:del w:id="179" w:author="Raul Martin" w:date="2019-06-11T13:23:00Z">
              <w:r w:rsidRPr="00304C9A" w:rsidDel="00F46729">
                <w:rPr>
                  <w:rFonts w:ascii="Consolas" w:hAnsi="Consolas" w:cs="Consolas"/>
                  <w:i/>
                  <w:sz w:val="28"/>
                  <w:u w:val="single"/>
                </w:rPr>
                <w:delText>Descripción</w:delText>
              </w:r>
            </w:del>
          </w:p>
          <w:p w:rsidR="00497249" w:rsidRPr="00961800" w:rsidDel="00F46729" w:rsidRDefault="00497249" w:rsidP="00943843">
            <w:pPr>
              <w:ind w:left="339" w:right="926"/>
              <w:rPr>
                <w:del w:id="180" w:author="Raul Martin" w:date="2019-06-11T13:23:00Z"/>
                <w:rFonts w:ascii="Consolas" w:hAnsi="Consolas" w:cs="Consolas"/>
                <w:i/>
                <w:sz w:val="28"/>
              </w:rPr>
            </w:pPr>
            <w:del w:id="181" w:author="Raul Martin" w:date="2019-06-11T13:23:00Z">
              <w:r w:rsidDel="00F46729">
                <w:rPr>
                  <w:rFonts w:ascii="Consolas" w:hAnsi="Consolas" w:cs="Consolas"/>
                  <w:i/>
                  <w:sz w:val="28"/>
                </w:rPr>
                <w:delText>Identificador del tipo de objeto (00006) y versión</w:delText>
              </w:r>
            </w:del>
          </w:p>
          <w:p w:rsidR="00497249" w:rsidRPr="00304C9A" w:rsidDel="00F46729" w:rsidRDefault="00497249" w:rsidP="00943843">
            <w:pPr>
              <w:ind w:right="926"/>
              <w:rPr>
                <w:del w:id="182" w:author="Raul Martin" w:date="2019-06-11T13:23:00Z"/>
                <w:rFonts w:ascii="Consolas" w:hAnsi="Consolas" w:cs="Consolas"/>
                <w:i/>
                <w:sz w:val="28"/>
                <w:u w:val="single"/>
              </w:rPr>
            </w:pPr>
            <w:del w:id="183" w:author="Raul Martin" w:date="2019-06-11T13:23:00Z">
              <w:r w:rsidDel="00F46729">
                <w:rPr>
                  <w:rFonts w:ascii="Consolas" w:hAnsi="Consolas" w:cs="Consolas"/>
                  <w:i/>
                  <w:sz w:val="28"/>
                  <w:u w:val="single"/>
                </w:rPr>
                <w:delText>Valores</w:delText>
              </w:r>
            </w:del>
          </w:p>
          <w:p w:rsidR="00497249" w:rsidDel="00F46729" w:rsidRDefault="00497249" w:rsidP="00943843">
            <w:pPr>
              <w:ind w:left="339" w:right="926"/>
              <w:rPr>
                <w:del w:id="184" w:author="Raul Martin" w:date="2019-06-11T13:23:00Z"/>
                <w:rFonts w:ascii="Consolas" w:hAnsi="Consolas" w:cs="Consolas"/>
                <w:i/>
                <w:sz w:val="28"/>
              </w:rPr>
            </w:pPr>
            <w:del w:id="185" w:author="Raul Martin" w:date="2019-06-11T13:23:00Z">
              <w:r w:rsidDel="00F46729">
                <w:rPr>
                  <w:rFonts w:ascii="Consolas" w:hAnsi="Consolas" w:cs="Consolas"/>
                  <w:i/>
                  <w:sz w:val="28"/>
                </w:rPr>
                <w:delText>0x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000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>00006 – 0x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FFF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 xml:space="preserve">00006  siendo 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XYZ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 xml:space="preserve"> el identificador de la versión</w:delText>
              </w:r>
            </w:del>
          </w:p>
          <w:p w:rsidR="00497249" w:rsidDel="00F46729" w:rsidRDefault="00497249" w:rsidP="00943843">
            <w:pPr>
              <w:ind w:left="339" w:right="926"/>
              <w:rPr>
                <w:del w:id="186" w:author="Raul Martin" w:date="2019-06-11T13:23:00Z"/>
                <w:rFonts w:ascii="Consolas" w:hAnsi="Consolas" w:cs="Consolas"/>
                <w:i/>
                <w:sz w:val="28"/>
              </w:rPr>
            </w:pPr>
            <w:del w:id="187" w:author="Raul Martin" w:date="2019-06-11T13:23:00Z">
              <w:r w:rsidRPr="00291B3C" w:rsidDel="00F46729">
                <w:rPr>
                  <w:rFonts w:ascii="Consolas" w:hAnsi="Consolas" w:cs="Consolas"/>
                  <w:i/>
                  <w:color w:val="632423" w:themeColor="accent2" w:themeShade="80"/>
                  <w:sz w:val="24"/>
                </w:rPr>
                <w:delText>[default = 0x00</w:delText>
              </w:r>
              <w:r w:rsidDel="00F46729">
                <w:rPr>
                  <w:rFonts w:ascii="Consolas" w:hAnsi="Consolas" w:cs="Consolas"/>
                  <w:i/>
                  <w:color w:val="632423" w:themeColor="accent2" w:themeShade="80"/>
                  <w:sz w:val="24"/>
                </w:rPr>
                <w:delText>1</w:delText>
              </w:r>
              <w:r w:rsidRPr="00291B3C" w:rsidDel="00F46729">
                <w:rPr>
                  <w:rFonts w:ascii="Consolas" w:hAnsi="Consolas" w:cs="Consolas"/>
                  <w:i/>
                  <w:color w:val="632423" w:themeColor="accent2" w:themeShade="80"/>
                  <w:sz w:val="24"/>
                </w:rPr>
                <w:delText>0000</w:delText>
              </w:r>
              <w:r w:rsidDel="00F46729">
                <w:rPr>
                  <w:rFonts w:ascii="Consolas" w:hAnsi="Consolas" w:cs="Consolas"/>
                  <w:i/>
                  <w:color w:val="632423" w:themeColor="accent2" w:themeShade="80"/>
                  <w:sz w:val="24"/>
                </w:rPr>
                <w:delText>6</w:delText>
              </w:r>
              <w:r w:rsidRPr="00291B3C" w:rsidDel="00F46729">
                <w:rPr>
                  <w:rFonts w:ascii="Consolas" w:hAnsi="Consolas" w:cs="Consolas"/>
                  <w:i/>
                  <w:color w:val="632423" w:themeColor="accent2" w:themeShade="80"/>
                  <w:sz w:val="24"/>
                </w:rPr>
                <w:delText xml:space="preserve">] versión para el driver </w:delText>
              </w:r>
              <w:r w:rsidDel="00F46729">
                <w:rPr>
                  <w:rFonts w:ascii="Consolas" w:hAnsi="Consolas" w:cs="Consolas"/>
                  <w:i/>
                  <w:color w:val="632423" w:themeColor="accent2" w:themeShade="80"/>
                  <w:sz w:val="24"/>
                </w:rPr>
                <w:delText>M90E26</w:delText>
              </w:r>
            </w:del>
          </w:p>
          <w:p w:rsidR="00497249" w:rsidRPr="00961800" w:rsidDel="00F46729" w:rsidRDefault="00497249" w:rsidP="00943843">
            <w:pPr>
              <w:ind w:right="926"/>
              <w:rPr>
                <w:del w:id="188" w:author="Raul Martin" w:date="2019-06-11T13:23:00Z"/>
                <w:rFonts w:ascii="Arial" w:hAnsi="Arial" w:cs="Arial"/>
                <w:color w:val="4A442A" w:themeColor="background2" w:themeShade="40"/>
              </w:rPr>
            </w:pPr>
          </w:p>
        </w:tc>
      </w:tr>
      <w:tr w:rsidR="00497249" w:rsidRPr="000B1E98" w:rsidTr="00F46729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6A2914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voltage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common:r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ange:minmaxthres:double</w:t>
            </w:r>
            <w:proofErr w:type="spellEnd"/>
          </w:p>
          <w:p w:rsidR="00497249" w:rsidRPr="006A2914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762755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Rango de valores mínimo-máximo del Voltaje para la generación de alarmas al salir de rango. Incluye “threshold” para detectar la reentrada en el rango. Se mide en Voltios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Tr="00F46729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6A2914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current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6A2914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762755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Corriente. Se mide en Amperios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F4672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497249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497249">
              <w:rPr>
                <w:rFonts w:ascii="Consolas" w:hAnsi="Consolas" w:cs="Consolas"/>
                <w:i/>
                <w:sz w:val="28"/>
                <w:lang w:val="en-US"/>
              </w:rPr>
              <w:t xml:space="preserve">phase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497249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497249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497249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497249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Fase. Se mide en grados (º)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F4672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pfactor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02597C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Factor de Potencia. No tiene unidades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F4672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aPow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02597C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activa. Se mide en KW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F4672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rPow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02597C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reactiva. Se mide en KW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F4672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msPow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02597C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Potencia media aparente. Se mide en KVA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497249" w:rsidRPr="00F3355C" w:rsidTr="00F4672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390EE2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freq</w:t>
            </w:r>
            <w:proofErr w:type="spellEnd"/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497249" w:rsidRPr="0002597C" w:rsidRDefault="00497249" w:rsidP="00390EE2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497249" w:rsidRPr="0002597C" w:rsidRDefault="00497249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497249" w:rsidRPr="00304C9A" w:rsidRDefault="00497249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97249" w:rsidRDefault="00497249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Idem para Frecuencia. Se mide en Hz</w:t>
            </w:r>
          </w:p>
          <w:p w:rsidR="00497249" w:rsidRPr="00591D1F" w:rsidRDefault="00497249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B7A49" w:rsidRPr="00F3355C" w:rsidTr="00F4672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B7A49" w:rsidRPr="0002597C" w:rsidRDefault="008B7A49" w:rsidP="008B7A49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del w:id="189" w:author="Raul Martin" w:date="2019-05-06T14:03:00Z">
              <w:r w:rsidDel="008B7A49">
                <w:rPr>
                  <w:rFonts w:ascii="Consolas" w:hAnsi="Consolas" w:cs="Consolas"/>
                  <w:i/>
                  <w:sz w:val="28"/>
                  <w:lang w:val="en-US"/>
                </w:rPr>
                <w:delText>a</w:delText>
              </w:r>
            </w:del>
            <w:del w:id="190" w:author="Raul Martin" w:date="2019-05-06T14:01:00Z">
              <w:r w:rsidDel="008B7A49">
                <w:rPr>
                  <w:rFonts w:ascii="Consolas" w:hAnsi="Consolas" w:cs="Consolas"/>
                  <w:i/>
                  <w:sz w:val="28"/>
                  <w:lang w:val="en-US"/>
                </w:rPr>
                <w:delText>e</w:delText>
              </w:r>
            </w:del>
            <w:del w:id="191" w:author="Raul Martin" w:date="2019-05-06T14:03:00Z">
              <w:r w:rsidDel="008B7A49">
                <w:rPr>
                  <w:rFonts w:ascii="Consolas" w:hAnsi="Consolas" w:cs="Consolas"/>
                  <w:i/>
                  <w:sz w:val="28"/>
                  <w:lang w:val="en-US"/>
                </w:rPr>
                <w:delText>nergy</w:delText>
              </w:r>
            </w:del>
            <w:ins w:id="192" w:author="Raul Martin" w:date="2019-05-06T14:03:00Z">
              <w:r>
                <w:rPr>
                  <w:rFonts w:ascii="Consolas" w:hAnsi="Consolas" w:cs="Consolas"/>
                  <w:i/>
                  <w:sz w:val="28"/>
                  <w:lang w:val="en-US"/>
                </w:rPr>
                <w:t>active</w:t>
              </w:r>
            </w:ins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8B7A49" w:rsidRPr="0002597C" w:rsidRDefault="008B7A49" w:rsidP="008B7A49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B7A49" w:rsidRPr="0002597C" w:rsidRDefault="008B7A49" w:rsidP="008B7A49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B7A49" w:rsidRPr="00304C9A" w:rsidRDefault="008B7A49" w:rsidP="008B7A49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B7A49" w:rsidRDefault="008B7A49" w:rsidP="008B7A4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</w:rPr>
              <w:t>Idem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 xml:space="preserve"> para </w:t>
            </w:r>
            <w:del w:id="193" w:author="Raul Martin" w:date="2019-05-06T14:02:00Z">
              <w:r w:rsidDel="008B7A49">
                <w:rPr>
                  <w:rFonts w:ascii="Consolas" w:hAnsi="Consolas" w:cs="Consolas"/>
                  <w:i/>
                  <w:sz w:val="28"/>
                </w:rPr>
                <w:delText xml:space="preserve">Potencia </w:delText>
              </w:r>
            </w:del>
            <w:ins w:id="194" w:author="Raul Martin" w:date="2019-05-06T14:02:00Z">
              <w:r>
                <w:rPr>
                  <w:rFonts w:ascii="Consolas" w:hAnsi="Consolas" w:cs="Consolas"/>
                  <w:i/>
                  <w:sz w:val="28"/>
                </w:rPr>
                <w:t xml:space="preserve">Energía </w:t>
              </w:r>
            </w:ins>
            <w:r>
              <w:rPr>
                <w:rFonts w:ascii="Consolas" w:hAnsi="Consolas" w:cs="Consolas"/>
                <w:i/>
                <w:sz w:val="28"/>
              </w:rPr>
              <w:t xml:space="preserve">activa. Se mide en </w:t>
            </w:r>
            <w:proofErr w:type="spellStart"/>
            <w:r>
              <w:rPr>
                <w:rFonts w:ascii="Consolas" w:hAnsi="Consolas" w:cs="Consolas"/>
                <w:i/>
                <w:sz w:val="28"/>
              </w:rPr>
              <w:t>KW</w:t>
            </w:r>
            <w:ins w:id="195" w:author="Raul Martin" w:date="2019-05-06T14:02:00Z">
              <w:r>
                <w:rPr>
                  <w:rFonts w:ascii="Consolas" w:hAnsi="Consolas" w:cs="Consolas"/>
                  <w:i/>
                  <w:sz w:val="28"/>
                </w:rPr>
                <w:t>h</w:t>
              </w:r>
            </w:ins>
            <w:proofErr w:type="spellEnd"/>
          </w:p>
          <w:p w:rsidR="008B7A49" w:rsidRPr="00591D1F" w:rsidRDefault="008B7A49" w:rsidP="008B7A49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B7A49" w:rsidRPr="00F3355C" w:rsidTr="00F4672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B7A49" w:rsidRPr="0002597C" w:rsidRDefault="008B7A49" w:rsidP="008B7A49">
            <w:pPr>
              <w:ind w:left="150" w:right="123"/>
              <w:rPr>
                <w:rFonts w:ascii="Consolas" w:hAnsi="Consolas" w:cs="Consolas"/>
                <w:i/>
                <w:sz w:val="28"/>
                <w:lang w:val="en-US"/>
              </w:rPr>
            </w:pPr>
            <w:del w:id="196" w:author="Raul Martin" w:date="2019-05-06T14:03:00Z">
              <w:r w:rsidDel="008B7A49">
                <w:rPr>
                  <w:rFonts w:ascii="Consolas" w:hAnsi="Consolas" w:cs="Consolas"/>
                  <w:i/>
                  <w:sz w:val="28"/>
                  <w:lang w:val="en-US"/>
                </w:rPr>
                <w:delText>r</w:delText>
              </w:r>
            </w:del>
            <w:del w:id="197" w:author="Raul Martin" w:date="2019-05-06T14:02:00Z">
              <w:r w:rsidDel="008B7A49">
                <w:rPr>
                  <w:rFonts w:ascii="Consolas" w:hAnsi="Consolas" w:cs="Consolas"/>
                  <w:i/>
                  <w:sz w:val="28"/>
                  <w:lang w:val="en-US"/>
                </w:rPr>
                <w:delText>Pow</w:delText>
              </w:r>
            </w:del>
            <w:ins w:id="198" w:author="Raul Martin" w:date="2019-05-06T14:03:00Z">
              <w:r>
                <w:rPr>
                  <w:rFonts w:ascii="Consolas" w:hAnsi="Consolas" w:cs="Consolas"/>
                  <w:i/>
                  <w:sz w:val="28"/>
                  <w:lang w:val="en-US"/>
                </w:rPr>
                <w:t>reactive</w:t>
              </w:r>
            </w:ins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common: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range:minmaxthres:double</w:t>
            </w:r>
            <w:proofErr w:type="spellEnd"/>
          </w:p>
          <w:p w:rsidR="008B7A49" w:rsidRPr="0002597C" w:rsidRDefault="008B7A49" w:rsidP="008B7A49">
            <w:pPr>
              <w:ind w:left="150" w:right="123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02597C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B7A49" w:rsidRPr="0002597C" w:rsidRDefault="008B7A49" w:rsidP="008B7A49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B7A49" w:rsidRPr="00304C9A" w:rsidRDefault="008B7A49" w:rsidP="008B7A49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B7A49" w:rsidRDefault="008B7A49" w:rsidP="008B7A49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</w:rPr>
              <w:t>Idem</w:t>
            </w:r>
            <w:proofErr w:type="spellEnd"/>
            <w:r>
              <w:rPr>
                <w:rFonts w:ascii="Consolas" w:hAnsi="Consolas" w:cs="Consolas"/>
                <w:i/>
                <w:sz w:val="28"/>
              </w:rPr>
              <w:t xml:space="preserve"> para </w:t>
            </w:r>
            <w:del w:id="199" w:author="Raul Martin" w:date="2019-05-06T14:02:00Z">
              <w:r w:rsidDel="008B7A49">
                <w:rPr>
                  <w:rFonts w:ascii="Consolas" w:hAnsi="Consolas" w:cs="Consolas"/>
                  <w:i/>
                  <w:sz w:val="28"/>
                </w:rPr>
                <w:delText xml:space="preserve">Potencia </w:delText>
              </w:r>
            </w:del>
            <w:ins w:id="200" w:author="Raul Martin" w:date="2019-05-06T14:02:00Z">
              <w:r>
                <w:rPr>
                  <w:rFonts w:ascii="Consolas" w:hAnsi="Consolas" w:cs="Consolas"/>
                  <w:i/>
                  <w:sz w:val="28"/>
                </w:rPr>
                <w:t xml:space="preserve">Energía </w:t>
              </w:r>
            </w:ins>
            <w:r>
              <w:rPr>
                <w:rFonts w:ascii="Consolas" w:hAnsi="Consolas" w:cs="Consolas"/>
                <w:i/>
                <w:sz w:val="28"/>
              </w:rPr>
              <w:t xml:space="preserve">reactiva. Se mide en </w:t>
            </w:r>
            <w:del w:id="201" w:author="Raul Martin" w:date="2019-05-06T14:02:00Z">
              <w:r w:rsidDel="008B7A49">
                <w:rPr>
                  <w:rFonts w:ascii="Consolas" w:hAnsi="Consolas" w:cs="Consolas"/>
                  <w:i/>
                  <w:sz w:val="28"/>
                </w:rPr>
                <w:delText>KW</w:delText>
              </w:r>
            </w:del>
            <w:proofErr w:type="spellStart"/>
            <w:ins w:id="202" w:author="Raul Martin" w:date="2019-05-06T14:02:00Z">
              <w:r>
                <w:rPr>
                  <w:rFonts w:ascii="Consolas" w:hAnsi="Consolas" w:cs="Consolas"/>
                  <w:i/>
                  <w:sz w:val="28"/>
                </w:rPr>
                <w:t>KVAh</w:t>
              </w:r>
            </w:ins>
            <w:proofErr w:type="spellEnd"/>
          </w:p>
          <w:p w:rsidR="008B7A49" w:rsidRPr="00591D1F" w:rsidRDefault="008B7A49" w:rsidP="008B7A49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97249" w:rsidRPr="0002597C" w:rsidRDefault="00497249" w:rsidP="00497249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E91E58" w:rsidRPr="00A02D4F" w:rsidRDefault="00E91E58" w:rsidP="00E91E58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588"/>
        <w:gridCol w:w="6107"/>
      </w:tblGrid>
      <w:tr w:rsidR="00E91E58" w:rsidRPr="00F46729" w:rsidTr="00F46729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E91E58" w:rsidRPr="00743B1A" w:rsidRDefault="00E91E58" w:rsidP="00943843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F46729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  <w:rPrChange w:id="203" w:author="Raul Martin" w:date="2019-06-11T13:21:00Z">
                  <w:rPr>
                    <w:rFonts w:ascii="Consolas" w:hAnsi="Consolas" w:cs="Consolas"/>
                    <w:b/>
                    <w:i/>
                    <w:color w:val="FFFFFF" w:themeColor="background1"/>
                    <w:sz w:val="48"/>
                  </w:rPr>
                </w:rPrChange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:cfg:calib</w:t>
            </w:r>
            <w:proofErr w:type="spellEnd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versión</w:t>
            </w:r>
            <w:proofErr w:type="spellEnd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driver EMi10 YTL)</w:t>
            </w:r>
          </w:p>
        </w:tc>
      </w:tr>
      <w:tr w:rsidR="00E91E58" w:rsidTr="00F46729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E91E58" w:rsidRPr="00BF15C9" w:rsidRDefault="00E91E58" w:rsidP="00943843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E91E58" w:rsidRPr="00BF15C9" w:rsidRDefault="00E91E58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E91E58" w:rsidRPr="00961800" w:rsidDel="00F46729" w:rsidRDefault="00E91E58" w:rsidP="00943843">
            <w:pPr>
              <w:ind w:left="709" w:right="926"/>
              <w:rPr>
                <w:del w:id="204" w:author="Raul Martin" w:date="2019-06-11T13:23:00Z"/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del w:id="205" w:author="Raul Martin" w:date="2019-06-11T13:23:00Z">
              <w:r w:rsidRPr="00961800" w:rsidDel="00F46729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</w:rPr>
                <w:delText xml:space="preserve">  "uid":        u32,  </w:delText>
              </w:r>
            </w:del>
          </w:p>
          <w:p w:rsidR="00E91E58" w:rsidRPr="00E41720" w:rsidRDefault="00E91E58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</w:tc>
      </w:tr>
      <w:tr w:rsidR="00E91E58" w:rsidRPr="000B1E98" w:rsidTr="00F46729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E91E58" w:rsidRPr="000B1E98" w:rsidRDefault="00E91E58" w:rsidP="00943843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E91E58" w:rsidRPr="000B1E98" w:rsidDel="00F46729" w:rsidTr="00F46729">
        <w:trPr>
          <w:trHeight w:val="70"/>
          <w:del w:id="206" w:author="Raul Martin" w:date="2019-06-11T13:23:00Z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E91E58" w:rsidDel="00F46729" w:rsidRDefault="00E91E58" w:rsidP="00943843">
            <w:pPr>
              <w:ind w:left="150" w:right="926"/>
              <w:rPr>
                <w:del w:id="207" w:author="Raul Martin" w:date="2019-06-11T13:23:00Z"/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del w:id="208" w:author="Raul Martin" w:date="2019-06-11T13:23:00Z">
              <w:r w:rsidDel="00F46729">
                <w:rPr>
                  <w:rFonts w:ascii="Consolas" w:hAnsi="Consolas" w:cs="Consolas"/>
                  <w:i/>
                  <w:sz w:val="28"/>
                  <w:lang w:val="en-US"/>
                </w:rPr>
                <w:delText>uid</w:delText>
              </w:r>
              <w:r w:rsidRPr="004C603D" w:rsidDel="00F46729">
                <w:rPr>
                  <w:rFonts w:ascii="Consolas" w:hAnsi="Consolas" w:cs="Consolas"/>
                  <w:i/>
                  <w:sz w:val="28"/>
                  <w:lang w:val="en-US"/>
                </w:rPr>
                <w:delText xml:space="preserve"> :  </w:delText>
              </w:r>
              <w:r w:rsidDel="00F46729">
                <w:rPr>
                  <w:rFonts w:ascii="Consolas" w:hAnsi="Consolas" w:cs="Consolas"/>
                  <w:i/>
                  <w:color w:val="365F91" w:themeColor="accent1" w:themeShade="BF"/>
                  <w:sz w:val="28"/>
                  <w:lang w:val="en-US"/>
                </w:rPr>
                <w:delText>u32</w:delText>
              </w:r>
            </w:del>
          </w:p>
          <w:p w:rsidR="00E91E58" w:rsidRPr="004C603D" w:rsidDel="00F46729" w:rsidRDefault="00E91E58" w:rsidP="00943843">
            <w:pPr>
              <w:ind w:left="150" w:right="926"/>
              <w:rPr>
                <w:del w:id="209" w:author="Raul Martin" w:date="2019-06-11T13:23:00Z"/>
                <w:rFonts w:ascii="Consolas" w:hAnsi="Consolas" w:cs="Consolas"/>
                <w:i/>
                <w:sz w:val="28"/>
                <w:lang w:val="en-US"/>
              </w:rPr>
            </w:pPr>
            <w:del w:id="210" w:author="Raul Martin" w:date="2019-06-11T13:23:00Z">
              <w:r w:rsidRPr="006A2914" w:rsidDel="00F46729">
                <w:rPr>
                  <w:rFonts w:ascii="Consolas" w:hAnsi="Consolas" w:cs="Consolas"/>
                  <w:i/>
                  <w:color w:val="4F6228" w:themeColor="accent3" w:themeShade="80"/>
                  <w:sz w:val="24"/>
                  <w:lang w:val="en-US"/>
                </w:rPr>
                <w:delText>Read-only</w:delText>
              </w:r>
            </w:del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E91E58" w:rsidRPr="00304C9A" w:rsidDel="00F46729" w:rsidRDefault="00E91E58" w:rsidP="00943843">
            <w:pPr>
              <w:ind w:right="926"/>
              <w:rPr>
                <w:del w:id="211" w:author="Raul Martin" w:date="2019-06-11T13:23:00Z"/>
                <w:rFonts w:ascii="Consolas" w:hAnsi="Consolas" w:cs="Consolas"/>
                <w:i/>
                <w:sz w:val="28"/>
                <w:u w:val="single"/>
              </w:rPr>
            </w:pPr>
            <w:del w:id="212" w:author="Raul Martin" w:date="2019-06-11T13:23:00Z">
              <w:r w:rsidRPr="00304C9A" w:rsidDel="00F46729">
                <w:rPr>
                  <w:rFonts w:ascii="Consolas" w:hAnsi="Consolas" w:cs="Consolas"/>
                  <w:i/>
                  <w:sz w:val="28"/>
                  <w:u w:val="single"/>
                </w:rPr>
                <w:delText>Descripción</w:delText>
              </w:r>
            </w:del>
          </w:p>
          <w:p w:rsidR="00E91E58" w:rsidRPr="00961800" w:rsidDel="00F46729" w:rsidRDefault="00E91E58" w:rsidP="00943843">
            <w:pPr>
              <w:ind w:left="339" w:right="926"/>
              <w:rPr>
                <w:del w:id="213" w:author="Raul Martin" w:date="2019-06-11T13:23:00Z"/>
                <w:rFonts w:ascii="Consolas" w:hAnsi="Consolas" w:cs="Consolas"/>
                <w:i/>
                <w:sz w:val="28"/>
              </w:rPr>
            </w:pPr>
            <w:del w:id="214" w:author="Raul Martin" w:date="2019-06-11T13:23:00Z">
              <w:r w:rsidDel="00F46729">
                <w:rPr>
                  <w:rFonts w:ascii="Consolas" w:hAnsi="Consolas" w:cs="Consolas"/>
                  <w:i/>
                  <w:sz w:val="28"/>
                </w:rPr>
                <w:delText>Identificador del tipo de objeto (00007) y versión</w:delText>
              </w:r>
            </w:del>
          </w:p>
          <w:p w:rsidR="00E91E58" w:rsidRPr="00304C9A" w:rsidDel="00F46729" w:rsidRDefault="00E91E58" w:rsidP="00943843">
            <w:pPr>
              <w:ind w:right="926"/>
              <w:rPr>
                <w:del w:id="215" w:author="Raul Martin" w:date="2019-06-11T13:23:00Z"/>
                <w:rFonts w:ascii="Consolas" w:hAnsi="Consolas" w:cs="Consolas"/>
                <w:i/>
                <w:sz w:val="28"/>
                <w:u w:val="single"/>
              </w:rPr>
            </w:pPr>
            <w:del w:id="216" w:author="Raul Martin" w:date="2019-06-11T13:23:00Z">
              <w:r w:rsidDel="00F46729">
                <w:rPr>
                  <w:rFonts w:ascii="Consolas" w:hAnsi="Consolas" w:cs="Consolas"/>
                  <w:i/>
                  <w:sz w:val="28"/>
                  <w:u w:val="single"/>
                </w:rPr>
                <w:delText>Valores</w:delText>
              </w:r>
            </w:del>
          </w:p>
          <w:p w:rsidR="00E91E58" w:rsidDel="00F46729" w:rsidRDefault="00E91E58" w:rsidP="00943843">
            <w:pPr>
              <w:ind w:left="339" w:right="926"/>
              <w:rPr>
                <w:del w:id="217" w:author="Raul Martin" w:date="2019-06-11T13:23:00Z"/>
                <w:rFonts w:ascii="Consolas" w:hAnsi="Consolas" w:cs="Consolas"/>
                <w:i/>
                <w:sz w:val="28"/>
              </w:rPr>
            </w:pPr>
            <w:del w:id="218" w:author="Raul Martin" w:date="2019-06-11T13:23:00Z">
              <w:r w:rsidDel="00F46729">
                <w:rPr>
                  <w:rFonts w:ascii="Consolas" w:hAnsi="Consolas" w:cs="Consolas"/>
                  <w:i/>
                  <w:sz w:val="28"/>
                </w:rPr>
                <w:delText>0x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000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>00007 – 0x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FFF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 xml:space="preserve">00007  siendo 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XYZ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 xml:space="preserve"> el identificador de la versión</w:delText>
              </w:r>
            </w:del>
          </w:p>
          <w:p w:rsidR="00E91E58" w:rsidRPr="00291B3C" w:rsidDel="00F46729" w:rsidRDefault="00E91E58" w:rsidP="00943843">
            <w:pPr>
              <w:ind w:left="339" w:right="926"/>
              <w:rPr>
                <w:del w:id="219" w:author="Raul Martin" w:date="2019-06-11T13:23:00Z"/>
                <w:rFonts w:ascii="Consolas" w:hAnsi="Consolas" w:cs="Consolas"/>
                <w:i/>
                <w:sz w:val="28"/>
              </w:rPr>
            </w:pPr>
            <w:del w:id="220" w:author="Raul Martin" w:date="2019-06-11T13:23:00Z">
              <w:r w:rsidRPr="00291B3C" w:rsidDel="00F46729">
                <w:rPr>
                  <w:rFonts w:ascii="Consolas" w:hAnsi="Consolas" w:cs="Consolas"/>
                  <w:i/>
                  <w:color w:val="632423" w:themeColor="accent2" w:themeShade="80"/>
                  <w:sz w:val="24"/>
                </w:rPr>
                <w:delText>[default = 0x00</w:delText>
              </w:r>
              <w:r w:rsidDel="00F46729">
                <w:rPr>
                  <w:rFonts w:ascii="Consolas" w:hAnsi="Consolas" w:cs="Consolas"/>
                  <w:i/>
                  <w:color w:val="632423" w:themeColor="accent2" w:themeShade="80"/>
                  <w:sz w:val="24"/>
                </w:rPr>
                <w:delText>0</w:delText>
              </w:r>
              <w:r w:rsidRPr="00291B3C" w:rsidDel="00F46729">
                <w:rPr>
                  <w:rFonts w:ascii="Consolas" w:hAnsi="Consolas" w:cs="Consolas"/>
                  <w:i/>
                  <w:color w:val="632423" w:themeColor="accent2" w:themeShade="80"/>
                  <w:sz w:val="24"/>
                </w:rPr>
                <w:delText xml:space="preserve">00007] versión para el driver </w:delText>
              </w:r>
              <w:r w:rsidDel="00F46729">
                <w:rPr>
                  <w:rFonts w:ascii="Consolas" w:hAnsi="Consolas" w:cs="Consolas"/>
                  <w:i/>
                  <w:color w:val="632423" w:themeColor="accent2" w:themeShade="80"/>
                  <w:sz w:val="24"/>
                </w:rPr>
                <w:delText>Emi10 YTL</w:delText>
              </w:r>
            </w:del>
          </w:p>
          <w:p w:rsidR="00E91E58" w:rsidRPr="00961800" w:rsidDel="00F46729" w:rsidRDefault="00E91E58" w:rsidP="00943843">
            <w:pPr>
              <w:ind w:right="926"/>
              <w:rPr>
                <w:del w:id="221" w:author="Raul Martin" w:date="2019-06-11T13:23:00Z"/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E91E58" w:rsidRPr="00291B3C" w:rsidRDefault="00E91E58" w:rsidP="00E91E5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E91E58" w:rsidRPr="00291B3C" w:rsidRDefault="00E91E58" w:rsidP="00E91E5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E91E58" w:rsidRPr="00291B3C" w:rsidRDefault="00E91E58" w:rsidP="00E91E5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E91E58" w:rsidRPr="00291B3C" w:rsidRDefault="00E91E58" w:rsidP="00E91E58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291B3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743B1A" w:rsidRPr="00A02D4F" w:rsidRDefault="00743B1A" w:rsidP="00743B1A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41"/>
        <w:gridCol w:w="7354"/>
      </w:tblGrid>
      <w:tr w:rsidR="00743B1A" w:rsidRPr="00743B1A" w:rsidTr="00F46729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743B1A" w:rsidRPr="00743B1A" w:rsidRDefault="00743B1A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E91E58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:cfg:calib</w:t>
            </w:r>
            <w:proofErr w:type="spellEnd"/>
            <w:r w:rsidR="00291B3C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</w:t>
            </w:r>
            <w:proofErr w:type="spellStart"/>
            <w:r w:rsidR="00291B3C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versión</w:t>
            </w:r>
            <w:proofErr w:type="spellEnd"/>
            <w:r w:rsidR="00291B3C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driver M90E26)</w:t>
            </w:r>
          </w:p>
        </w:tc>
      </w:tr>
      <w:tr w:rsidR="00743B1A" w:rsidTr="00F46729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743B1A" w:rsidRPr="00BF15C9" w:rsidRDefault="00743B1A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961800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743B1A" w:rsidRPr="00BF15C9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BF15C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743B1A" w:rsidRPr="00961800" w:rsidDel="00F46729" w:rsidRDefault="00743B1A" w:rsidP="00F46729">
            <w:pPr>
              <w:ind w:left="709" w:right="926"/>
              <w:rPr>
                <w:del w:id="222" w:author="Raul Martin" w:date="2019-06-11T13:23:00Z"/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pPrChange w:id="223" w:author="Raul Martin" w:date="2019-06-11T13:23:00Z">
                <w:pPr>
                  <w:framePr w:hSpace="141" w:wrap="around" w:vAnchor="text" w:hAnchor="text" w:y="1"/>
                  <w:ind w:left="709" w:right="926"/>
                  <w:suppressOverlap/>
                </w:pPr>
              </w:pPrChange>
            </w:pPr>
            <w:r w:rsidRPr="0096180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del w:id="224" w:author="Raul Martin" w:date="2019-06-11T13:23:00Z">
              <w:r w:rsidRPr="00961800" w:rsidDel="00F46729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</w:rPr>
                <w:delText xml:space="preserve">"uid":        u32,  </w:delText>
              </w:r>
            </w:del>
          </w:p>
          <w:p w:rsidR="00743B1A" w:rsidRPr="00291B3C" w:rsidRDefault="00743B1A" w:rsidP="00F4672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pPrChange w:id="225" w:author="Raul Martin" w:date="2019-06-11T13:23:00Z">
                <w:pPr>
                  <w:framePr w:hSpace="141" w:wrap="around" w:vAnchor="text" w:hAnchor="text" w:y="1"/>
                  <w:ind w:left="709" w:right="926"/>
                  <w:suppressOverlap/>
                </w:pPr>
              </w:pPrChange>
            </w:pPr>
            <w:del w:id="226" w:author="Raul Martin" w:date="2019-06-11T13:23:00Z">
              <w:r w:rsidRPr="00291B3C" w:rsidDel="00F46729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</w:rPr>
                <w:delText xml:space="preserve">  </w:delText>
              </w:r>
            </w:del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</w:t>
            </w:r>
            <w:proofErr w:type="spellStart"/>
            <w:r w:rsidR="00291B3C"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meterRegs</w:t>
            </w:r>
            <w:proofErr w:type="spellEnd"/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</w:t>
            </w:r>
            <w:r w:rsid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r w:rsidR="00291B3C"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u16[16]</w:t>
            </w: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,</w:t>
            </w:r>
          </w:p>
          <w:p w:rsidR="00743B1A" w:rsidRPr="00291B3C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r w:rsid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measRegs</w:t>
            </w: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</w:t>
            </w:r>
            <w:r w:rsid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r w:rsidRP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r w:rsidR="00291B3C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u16[16]</w:t>
            </w:r>
          </w:p>
          <w:p w:rsidR="00743B1A" w:rsidRPr="00501BFA" w:rsidRDefault="00743B1A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  <w:p w:rsidR="00743B1A" w:rsidRPr="000B1E98" w:rsidRDefault="00743B1A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743B1A" w:rsidRPr="000B1E98" w:rsidTr="00F46729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743B1A" w:rsidRPr="000B1E98" w:rsidRDefault="00743B1A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291B3C" w:rsidRPr="000B1E98" w:rsidDel="00F46729" w:rsidTr="00F46729">
        <w:trPr>
          <w:trHeight w:val="70"/>
          <w:del w:id="227" w:author="Raul Martin" w:date="2019-06-11T13:23:00Z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43B1A" w:rsidDel="00F46729" w:rsidRDefault="00743B1A" w:rsidP="00CD3917">
            <w:pPr>
              <w:ind w:left="150" w:right="926"/>
              <w:rPr>
                <w:del w:id="228" w:author="Raul Martin" w:date="2019-06-11T13:23:00Z"/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del w:id="229" w:author="Raul Martin" w:date="2019-06-11T13:23:00Z">
              <w:r w:rsidDel="00F46729">
                <w:rPr>
                  <w:rFonts w:ascii="Consolas" w:hAnsi="Consolas" w:cs="Consolas"/>
                  <w:i/>
                  <w:sz w:val="28"/>
                  <w:lang w:val="en-US"/>
                </w:rPr>
                <w:delText>uid</w:delText>
              </w:r>
              <w:r w:rsidRPr="004C603D" w:rsidDel="00F46729">
                <w:rPr>
                  <w:rFonts w:ascii="Consolas" w:hAnsi="Consolas" w:cs="Consolas"/>
                  <w:i/>
                  <w:sz w:val="28"/>
                  <w:lang w:val="en-US"/>
                </w:rPr>
                <w:delText xml:space="preserve"> :  </w:delText>
              </w:r>
              <w:r w:rsidDel="00F46729">
                <w:rPr>
                  <w:rFonts w:ascii="Consolas" w:hAnsi="Consolas" w:cs="Consolas"/>
                  <w:i/>
                  <w:color w:val="365F91" w:themeColor="accent1" w:themeShade="BF"/>
                  <w:sz w:val="28"/>
                  <w:lang w:val="en-US"/>
                </w:rPr>
                <w:delText>u32</w:delText>
              </w:r>
            </w:del>
          </w:p>
          <w:p w:rsidR="00743B1A" w:rsidRPr="004C603D" w:rsidDel="00F46729" w:rsidRDefault="00743B1A" w:rsidP="00CD3917">
            <w:pPr>
              <w:ind w:left="150" w:right="926"/>
              <w:rPr>
                <w:del w:id="230" w:author="Raul Martin" w:date="2019-06-11T13:23:00Z"/>
                <w:rFonts w:ascii="Consolas" w:hAnsi="Consolas" w:cs="Consolas"/>
                <w:i/>
                <w:sz w:val="28"/>
                <w:lang w:val="en-US"/>
              </w:rPr>
            </w:pPr>
            <w:del w:id="231" w:author="Raul Martin" w:date="2019-06-11T13:23:00Z">
              <w:r w:rsidRPr="006A2914" w:rsidDel="00F46729">
                <w:rPr>
                  <w:rFonts w:ascii="Consolas" w:hAnsi="Consolas" w:cs="Consolas"/>
                  <w:i/>
                  <w:color w:val="4F6228" w:themeColor="accent3" w:themeShade="80"/>
                  <w:sz w:val="24"/>
                  <w:lang w:val="en-US"/>
                </w:rPr>
                <w:delText>Read-only</w:delText>
              </w:r>
            </w:del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43B1A" w:rsidRPr="00304C9A" w:rsidDel="00F46729" w:rsidRDefault="00743B1A" w:rsidP="00CD3917">
            <w:pPr>
              <w:ind w:right="926"/>
              <w:rPr>
                <w:del w:id="232" w:author="Raul Martin" w:date="2019-06-11T13:23:00Z"/>
                <w:rFonts w:ascii="Consolas" w:hAnsi="Consolas" w:cs="Consolas"/>
                <w:i/>
                <w:sz w:val="28"/>
                <w:u w:val="single"/>
              </w:rPr>
            </w:pPr>
            <w:del w:id="233" w:author="Raul Martin" w:date="2019-06-11T13:23:00Z">
              <w:r w:rsidRPr="00304C9A" w:rsidDel="00F46729">
                <w:rPr>
                  <w:rFonts w:ascii="Consolas" w:hAnsi="Consolas" w:cs="Consolas"/>
                  <w:i/>
                  <w:sz w:val="28"/>
                  <w:u w:val="single"/>
                </w:rPr>
                <w:delText>Descripción</w:delText>
              </w:r>
            </w:del>
          </w:p>
          <w:p w:rsidR="00743B1A" w:rsidRPr="00961800" w:rsidDel="00F46729" w:rsidRDefault="00743B1A" w:rsidP="00CD3917">
            <w:pPr>
              <w:ind w:left="339" w:right="926"/>
              <w:rPr>
                <w:del w:id="234" w:author="Raul Martin" w:date="2019-06-11T13:23:00Z"/>
                <w:rFonts w:ascii="Consolas" w:hAnsi="Consolas" w:cs="Consolas"/>
                <w:i/>
                <w:sz w:val="28"/>
              </w:rPr>
            </w:pPr>
            <w:del w:id="235" w:author="Raul Martin" w:date="2019-06-11T13:23:00Z">
              <w:r w:rsidDel="00F46729">
                <w:rPr>
                  <w:rFonts w:ascii="Consolas" w:hAnsi="Consolas" w:cs="Consolas"/>
                  <w:i/>
                  <w:sz w:val="28"/>
                </w:rPr>
                <w:delText>Identificador del tipo de objeto (0000</w:delText>
              </w:r>
              <w:r w:rsidR="00291B3C" w:rsidDel="00F46729">
                <w:rPr>
                  <w:rFonts w:ascii="Consolas" w:hAnsi="Consolas" w:cs="Consolas"/>
                  <w:i/>
                  <w:sz w:val="28"/>
                </w:rPr>
                <w:delText>7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>) y versión</w:delText>
              </w:r>
            </w:del>
          </w:p>
          <w:p w:rsidR="00743B1A" w:rsidRPr="00304C9A" w:rsidDel="00F46729" w:rsidRDefault="00743B1A" w:rsidP="00CD3917">
            <w:pPr>
              <w:ind w:right="926"/>
              <w:rPr>
                <w:del w:id="236" w:author="Raul Martin" w:date="2019-06-11T13:23:00Z"/>
                <w:rFonts w:ascii="Consolas" w:hAnsi="Consolas" w:cs="Consolas"/>
                <w:i/>
                <w:sz w:val="28"/>
                <w:u w:val="single"/>
              </w:rPr>
            </w:pPr>
            <w:del w:id="237" w:author="Raul Martin" w:date="2019-06-11T13:23:00Z">
              <w:r w:rsidDel="00F46729">
                <w:rPr>
                  <w:rFonts w:ascii="Consolas" w:hAnsi="Consolas" w:cs="Consolas"/>
                  <w:i/>
                  <w:sz w:val="28"/>
                  <w:u w:val="single"/>
                </w:rPr>
                <w:delText>Valores</w:delText>
              </w:r>
            </w:del>
          </w:p>
          <w:p w:rsidR="00743B1A" w:rsidDel="00F46729" w:rsidRDefault="00743B1A" w:rsidP="00CD3917">
            <w:pPr>
              <w:ind w:left="339" w:right="926"/>
              <w:rPr>
                <w:del w:id="238" w:author="Raul Martin" w:date="2019-06-11T13:23:00Z"/>
                <w:rFonts w:ascii="Consolas" w:hAnsi="Consolas" w:cs="Consolas"/>
                <w:i/>
                <w:sz w:val="28"/>
              </w:rPr>
            </w:pPr>
            <w:del w:id="239" w:author="Raul Martin" w:date="2019-06-11T13:23:00Z">
              <w:r w:rsidDel="00F46729">
                <w:rPr>
                  <w:rFonts w:ascii="Consolas" w:hAnsi="Consolas" w:cs="Consolas"/>
                  <w:i/>
                  <w:sz w:val="28"/>
                </w:rPr>
                <w:delText>0x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000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>0000</w:delText>
              </w:r>
              <w:r w:rsidR="00291B3C" w:rsidDel="00F46729">
                <w:rPr>
                  <w:rFonts w:ascii="Consolas" w:hAnsi="Consolas" w:cs="Consolas"/>
                  <w:i/>
                  <w:sz w:val="28"/>
                </w:rPr>
                <w:delText>7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 xml:space="preserve"> – 0x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FFF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>0000</w:delText>
              </w:r>
              <w:r w:rsidR="00291B3C" w:rsidDel="00F46729">
                <w:rPr>
                  <w:rFonts w:ascii="Consolas" w:hAnsi="Consolas" w:cs="Consolas"/>
                  <w:i/>
                  <w:sz w:val="28"/>
                </w:rPr>
                <w:delText>7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 xml:space="preserve">  siendo 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XYZ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 xml:space="preserve"> el identificador de la versión</w:delText>
              </w:r>
            </w:del>
          </w:p>
          <w:p w:rsidR="00291B3C" w:rsidRPr="00291B3C" w:rsidDel="00F46729" w:rsidRDefault="00291B3C" w:rsidP="00CD3917">
            <w:pPr>
              <w:ind w:left="339" w:right="926"/>
              <w:rPr>
                <w:del w:id="240" w:author="Raul Martin" w:date="2019-06-11T13:23:00Z"/>
                <w:rFonts w:ascii="Consolas" w:hAnsi="Consolas" w:cs="Consolas"/>
                <w:i/>
                <w:sz w:val="28"/>
              </w:rPr>
            </w:pPr>
            <w:del w:id="241" w:author="Raul Martin" w:date="2019-06-11T13:23:00Z">
              <w:r w:rsidRPr="00291B3C" w:rsidDel="00F46729">
                <w:rPr>
                  <w:rFonts w:ascii="Consolas" w:hAnsi="Consolas" w:cs="Consolas"/>
                  <w:i/>
                  <w:color w:val="632423" w:themeColor="accent2" w:themeShade="80"/>
                  <w:sz w:val="24"/>
                </w:rPr>
                <w:delText>[default = 0x00100007] versión para el driver M90E26</w:delText>
              </w:r>
            </w:del>
          </w:p>
          <w:p w:rsidR="00743B1A" w:rsidRPr="00961800" w:rsidDel="00F46729" w:rsidRDefault="00743B1A" w:rsidP="00CD3917">
            <w:pPr>
              <w:ind w:right="926"/>
              <w:rPr>
                <w:del w:id="242" w:author="Raul Martin" w:date="2019-06-11T13:23:00Z"/>
                <w:rFonts w:ascii="Arial" w:hAnsi="Arial" w:cs="Arial"/>
                <w:color w:val="4A442A" w:themeColor="background2" w:themeShade="40"/>
              </w:rPr>
            </w:pPr>
          </w:p>
        </w:tc>
      </w:tr>
      <w:tr w:rsidR="00291B3C" w:rsidRPr="00F3355C" w:rsidTr="00F46729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743B1A" w:rsidRPr="00291B3C" w:rsidRDefault="00291B3C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proofErr w:type="spellStart"/>
            <w:r w:rsidRPr="00291B3C">
              <w:rPr>
                <w:rFonts w:ascii="Consolas" w:hAnsi="Consolas" w:cs="Consolas"/>
                <w:i/>
                <w:sz w:val="28"/>
              </w:rPr>
              <w:t>meterRegs</w:t>
            </w:r>
            <w:proofErr w:type="spellEnd"/>
            <w:r w:rsidR="00743B1A" w:rsidRPr="00291B3C">
              <w:rPr>
                <w:rFonts w:ascii="Consolas" w:hAnsi="Consolas" w:cs="Consolas"/>
                <w:i/>
                <w:sz w:val="28"/>
              </w:rPr>
              <w:t xml:space="preserve"> : </w:t>
            </w:r>
            <w:r w:rsidRPr="00291B3C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u16[16]</w:t>
            </w:r>
          </w:p>
          <w:p w:rsidR="00743B1A" w:rsidRPr="006A2914" w:rsidRDefault="00743B1A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743B1A" w:rsidRPr="00304C9A" w:rsidRDefault="00743B1A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291B3C" w:rsidRDefault="00743B1A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incluye los valores de calibración del </w:t>
            </w:r>
            <w:r w:rsidR="00291B3C">
              <w:rPr>
                <w:rFonts w:ascii="Consolas" w:hAnsi="Consolas" w:cs="Consolas"/>
                <w:i/>
                <w:sz w:val="28"/>
              </w:rPr>
              <w:t xml:space="preserve">medidor del </w:t>
            </w:r>
            <w:r>
              <w:rPr>
                <w:rFonts w:ascii="Consolas" w:hAnsi="Consolas" w:cs="Consolas"/>
                <w:i/>
                <w:sz w:val="28"/>
              </w:rPr>
              <w:t>driver de medida</w:t>
            </w:r>
            <w:r w:rsidR="00291B3C">
              <w:rPr>
                <w:rFonts w:ascii="Consolas" w:hAnsi="Consolas" w:cs="Consolas"/>
                <w:i/>
                <w:sz w:val="28"/>
              </w:rPr>
              <w:t xml:space="preserve"> M90E26.</w:t>
            </w:r>
          </w:p>
          <w:p w:rsidR="00291B3C" w:rsidRDefault="00291B3C" w:rsidP="00291B3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Ver sección 5.3.1 del datasheet: </w:t>
            </w:r>
            <w:hyperlink r:id="rId7" w:history="1">
              <w:r w:rsidRPr="00F871EF">
                <w:rPr>
                  <w:rStyle w:val="Hipervnculo"/>
                  <w:sz w:val="28"/>
                </w:rPr>
                <w:t>http://ww1.microchip.com/downloads/en/DeviceDoc/Atmel-46002-SE-M90E26-Datasheet.pdf</w:t>
              </w:r>
            </w:hyperlink>
            <w:r w:rsidR="00743B1A">
              <w:rPr>
                <w:rFonts w:ascii="Consolas" w:hAnsi="Consolas" w:cs="Consolas"/>
                <w:i/>
                <w:sz w:val="28"/>
              </w:rPr>
              <w:t>.</w:t>
            </w:r>
          </w:p>
          <w:p w:rsidR="00743B1A" w:rsidRPr="00AC6A8D" w:rsidRDefault="00291B3C" w:rsidP="00291B3C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  <w:r w:rsidRPr="00AC6A8D">
              <w:rPr>
                <w:rFonts w:ascii="Arial" w:hAnsi="Arial" w:cs="Arial"/>
                <w:color w:val="4A442A" w:themeColor="background2" w:themeShade="40"/>
              </w:rPr>
              <w:t xml:space="preserve"> </w:t>
            </w:r>
          </w:p>
        </w:tc>
      </w:tr>
      <w:tr w:rsidR="00291B3C" w:rsidRPr="00291B3C" w:rsidTr="00F46729">
        <w:trPr>
          <w:trHeight w:val="543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291B3C" w:rsidRPr="00291B3C" w:rsidRDefault="00291B3C" w:rsidP="00291B3C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 w:rsidRPr="00291B3C">
              <w:rPr>
                <w:rFonts w:ascii="Consolas" w:hAnsi="Consolas" w:cs="Consolas"/>
                <w:i/>
                <w:sz w:val="28"/>
              </w:rPr>
              <w:t>me</w:t>
            </w:r>
            <w:r>
              <w:rPr>
                <w:rFonts w:ascii="Consolas" w:hAnsi="Consolas" w:cs="Consolas"/>
                <w:i/>
                <w:sz w:val="28"/>
              </w:rPr>
              <w:t>as</w:t>
            </w:r>
            <w:r w:rsidRPr="00291B3C">
              <w:rPr>
                <w:rFonts w:ascii="Consolas" w:hAnsi="Consolas" w:cs="Consolas"/>
                <w:i/>
                <w:sz w:val="28"/>
              </w:rPr>
              <w:t xml:space="preserve">Regs : </w:t>
            </w:r>
            <w:r w:rsidRPr="00291B3C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u16[16]</w:t>
            </w:r>
          </w:p>
          <w:p w:rsidR="00291B3C" w:rsidRPr="006A2914" w:rsidRDefault="00291B3C" w:rsidP="00291B3C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291B3C" w:rsidRPr="00304C9A" w:rsidRDefault="00291B3C" w:rsidP="00291B3C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291B3C" w:rsidRDefault="00291B3C" w:rsidP="00291B3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incluye los valores de calibración de la medida del driver de medida M90E26.</w:t>
            </w:r>
          </w:p>
          <w:p w:rsidR="00291B3C" w:rsidRDefault="00291B3C" w:rsidP="00291B3C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Ver sección 5.3.2 del datasheet: </w:t>
            </w:r>
            <w:hyperlink r:id="rId8" w:history="1">
              <w:r w:rsidRPr="00F871EF">
                <w:rPr>
                  <w:rStyle w:val="Hipervnculo"/>
                  <w:sz w:val="28"/>
                </w:rPr>
                <w:t>http://ww1.microchip.com/downloads/en/DeviceDoc/Atmel-46002-SE-M90E26-Datasheet.pdf</w:t>
              </w:r>
            </w:hyperlink>
            <w:r>
              <w:rPr>
                <w:rFonts w:ascii="Consolas" w:hAnsi="Consolas" w:cs="Consolas"/>
                <w:i/>
                <w:sz w:val="28"/>
              </w:rPr>
              <w:t>.</w:t>
            </w:r>
          </w:p>
          <w:p w:rsidR="00291B3C" w:rsidRPr="00AC6A8D" w:rsidRDefault="00291B3C" w:rsidP="00291B3C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  <w:r w:rsidRPr="00AC6A8D">
              <w:rPr>
                <w:rFonts w:ascii="Arial" w:hAnsi="Arial" w:cs="Arial"/>
                <w:color w:val="4A442A" w:themeColor="background2" w:themeShade="40"/>
              </w:rPr>
              <w:t xml:space="preserve"> </w:t>
            </w:r>
          </w:p>
        </w:tc>
      </w:tr>
    </w:tbl>
    <w:p w:rsidR="00743B1A" w:rsidRPr="00291B3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291B3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291B3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743B1A" w:rsidRPr="00291B3C" w:rsidRDefault="00743B1A" w:rsidP="00743B1A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291B3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BF15C9" w:rsidRPr="00291B3C" w:rsidRDefault="00BF15C9" w:rsidP="00BF15C9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50"/>
        <w:gridCol w:w="4945"/>
      </w:tblGrid>
      <w:tr w:rsidR="00BF15C9" w:rsidRPr="00501BFA" w:rsidTr="00F46729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BF15C9" w:rsidRPr="00501BFA" w:rsidRDefault="00BF15C9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291B3C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metering:analyzer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:stat</w:t>
            </w:r>
            <w:proofErr w:type="spellEnd"/>
          </w:p>
        </w:tc>
      </w:tr>
      <w:tr w:rsidR="00BF15C9" w:rsidRPr="00F46729" w:rsidTr="00F46729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BF15C9" w:rsidRPr="00A46646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BF15C9" w:rsidRPr="00A46646" w:rsidDel="00F46729" w:rsidRDefault="00BF15C9" w:rsidP="00F46729">
            <w:pPr>
              <w:ind w:left="709" w:right="926"/>
              <w:rPr>
                <w:del w:id="243" w:author="Raul Martin" w:date="2019-06-11T13:23:00Z"/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pPrChange w:id="244" w:author="Raul Martin" w:date="2019-06-11T13:23:00Z">
                <w:pPr>
                  <w:framePr w:hSpace="141" w:wrap="around" w:vAnchor="text" w:hAnchor="text" w:y="1"/>
                  <w:ind w:left="709" w:right="926"/>
                  <w:suppressOverlap/>
                </w:pPr>
              </w:pPrChange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del w:id="245" w:author="Raul Martin" w:date="2019-06-11T13:23:00Z">
              <w:r w:rsidRPr="00A46646" w:rsidDel="00F46729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delText>"</w:delText>
              </w:r>
              <w:r w:rsidR="00E41720" w:rsidRPr="00A46646" w:rsidDel="00F46729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delText>uid</w:delText>
              </w:r>
              <w:r w:rsidRPr="00A46646" w:rsidDel="00F46729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delText xml:space="preserve">": </w:delText>
              </w:r>
              <w:r w:rsidR="00E41720" w:rsidRPr="00A46646" w:rsidDel="00F46729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delText xml:space="preserve">          u32</w:delText>
              </w:r>
              <w:r w:rsidRPr="00A46646" w:rsidDel="00F46729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delText>,</w:delText>
              </w:r>
            </w:del>
          </w:p>
          <w:p w:rsidR="00BF15C9" w:rsidRPr="00A46646" w:rsidRDefault="00BF15C9" w:rsidP="00F4672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pPrChange w:id="246" w:author="Raul Martin" w:date="2019-06-11T13:23:00Z">
                <w:pPr>
                  <w:framePr w:hSpace="141" w:wrap="around" w:vAnchor="text" w:hAnchor="text" w:y="1"/>
                  <w:ind w:left="709" w:right="926"/>
                  <w:suppressOverlap/>
                </w:pPr>
              </w:pPrChange>
            </w:pPr>
            <w:del w:id="247" w:author="Raul Martin" w:date="2019-06-11T13:23:00Z">
              <w:r w:rsidRPr="00A46646" w:rsidDel="00F46729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delText xml:space="preserve">  </w:delText>
              </w:r>
            </w:del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"flags": </w:t>
            </w:r>
            <w:r w:rsidR="00E41720"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    u32</w:t>
            </w: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BF15C9" w:rsidRPr="00A46646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energyValues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r w:rsidR="00E41720"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metering:analyzer</w:t>
            </w:r>
            <w:r w:rsidR="0094384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</w:t>
            </w: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stat:totals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,    </w:t>
            </w:r>
          </w:p>
          <w:p w:rsidR="00BF15C9" w:rsidRPr="00A46646" w:rsidRDefault="00BF15C9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measureValues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proofErr w:type="spellStart"/>
            <w:r w:rsidR="00390EE2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metering:analyzer</w:t>
            </w:r>
            <w:r w:rsidR="0094384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:</w:t>
            </w: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stat:measure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</w:t>
            </w:r>
          </w:p>
          <w:p w:rsidR="00BF15C9" w:rsidRPr="004217D9" w:rsidRDefault="00BF15C9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 w:rsidRPr="004217D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</w:tc>
      </w:tr>
      <w:tr w:rsidR="00BF15C9" w:rsidRPr="00F46729" w:rsidTr="00F46729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BF15C9" w:rsidRPr="004217D9" w:rsidRDefault="00BF15C9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E41720" w:rsidRPr="00E41720" w:rsidDel="00F46729" w:rsidTr="00F46729">
        <w:trPr>
          <w:trHeight w:val="70"/>
          <w:del w:id="248" w:author="Raul Martin" w:date="2019-06-11T13:23:00Z"/>
        </w:trPr>
        <w:tc>
          <w:tcPr>
            <w:tcW w:w="7487" w:type="dxa"/>
            <w:shd w:val="clear" w:color="auto" w:fill="F2F2F2" w:themeFill="background1" w:themeFillShade="F2"/>
            <w:vAlign w:val="center"/>
          </w:tcPr>
          <w:p w:rsidR="00E41720" w:rsidDel="00F46729" w:rsidRDefault="00E41720" w:rsidP="00E41720">
            <w:pPr>
              <w:ind w:left="150" w:right="926"/>
              <w:rPr>
                <w:del w:id="249" w:author="Raul Martin" w:date="2019-06-11T13:23:00Z"/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del w:id="250" w:author="Raul Martin" w:date="2019-06-11T13:23:00Z">
              <w:r w:rsidDel="00F46729">
                <w:rPr>
                  <w:rFonts w:ascii="Consolas" w:hAnsi="Consolas" w:cs="Consolas"/>
                  <w:i/>
                  <w:sz w:val="28"/>
                  <w:lang w:val="en-US"/>
                </w:rPr>
                <w:delText>uid</w:delText>
              </w:r>
              <w:r w:rsidRPr="004C603D" w:rsidDel="00F46729">
                <w:rPr>
                  <w:rFonts w:ascii="Consolas" w:hAnsi="Consolas" w:cs="Consolas"/>
                  <w:i/>
                  <w:sz w:val="28"/>
                  <w:lang w:val="en-US"/>
                </w:rPr>
                <w:delText xml:space="preserve"> :  </w:delText>
              </w:r>
              <w:r w:rsidDel="00F46729">
                <w:rPr>
                  <w:rFonts w:ascii="Consolas" w:hAnsi="Consolas" w:cs="Consolas"/>
                  <w:i/>
                  <w:color w:val="365F91" w:themeColor="accent1" w:themeShade="BF"/>
                  <w:sz w:val="28"/>
                  <w:lang w:val="en-US"/>
                </w:rPr>
                <w:delText>u32</w:delText>
              </w:r>
            </w:del>
          </w:p>
          <w:p w:rsidR="00E41720" w:rsidRPr="004C603D" w:rsidDel="00F46729" w:rsidRDefault="00E41720" w:rsidP="00E41720">
            <w:pPr>
              <w:ind w:left="150" w:right="926"/>
              <w:rPr>
                <w:del w:id="251" w:author="Raul Martin" w:date="2019-06-11T13:23:00Z"/>
                <w:rFonts w:ascii="Consolas" w:hAnsi="Consolas" w:cs="Consolas"/>
                <w:i/>
                <w:sz w:val="28"/>
                <w:lang w:val="en-US"/>
              </w:rPr>
            </w:pPr>
            <w:del w:id="252" w:author="Raul Martin" w:date="2019-06-11T13:23:00Z">
              <w:r w:rsidRPr="006A2914" w:rsidDel="00F46729">
                <w:rPr>
                  <w:rFonts w:ascii="Consolas" w:hAnsi="Consolas" w:cs="Consolas"/>
                  <w:i/>
                  <w:color w:val="4F6228" w:themeColor="accent3" w:themeShade="80"/>
                  <w:sz w:val="24"/>
                  <w:lang w:val="en-US"/>
                </w:rPr>
                <w:delText>Read-only</w:delText>
              </w:r>
            </w:del>
          </w:p>
        </w:tc>
        <w:tc>
          <w:tcPr>
            <w:tcW w:w="14005" w:type="dxa"/>
            <w:shd w:val="clear" w:color="auto" w:fill="F2F2F2" w:themeFill="background1" w:themeFillShade="F2"/>
            <w:vAlign w:val="center"/>
          </w:tcPr>
          <w:p w:rsidR="00E41720" w:rsidRPr="00304C9A" w:rsidDel="00F46729" w:rsidRDefault="00E41720" w:rsidP="00E41720">
            <w:pPr>
              <w:ind w:right="926"/>
              <w:rPr>
                <w:del w:id="253" w:author="Raul Martin" w:date="2019-06-11T13:23:00Z"/>
                <w:rFonts w:ascii="Consolas" w:hAnsi="Consolas" w:cs="Consolas"/>
                <w:i/>
                <w:sz w:val="28"/>
                <w:u w:val="single"/>
              </w:rPr>
            </w:pPr>
            <w:del w:id="254" w:author="Raul Martin" w:date="2019-06-11T13:23:00Z">
              <w:r w:rsidRPr="00304C9A" w:rsidDel="00F46729">
                <w:rPr>
                  <w:rFonts w:ascii="Consolas" w:hAnsi="Consolas" w:cs="Consolas"/>
                  <w:i/>
                  <w:sz w:val="28"/>
                  <w:u w:val="single"/>
                </w:rPr>
                <w:delText>Descripción</w:delText>
              </w:r>
            </w:del>
          </w:p>
          <w:p w:rsidR="00E41720" w:rsidRPr="00961800" w:rsidDel="00F46729" w:rsidRDefault="00E41720" w:rsidP="00E41720">
            <w:pPr>
              <w:ind w:left="339" w:right="926"/>
              <w:rPr>
                <w:del w:id="255" w:author="Raul Martin" w:date="2019-06-11T13:23:00Z"/>
                <w:rFonts w:ascii="Consolas" w:hAnsi="Consolas" w:cs="Consolas"/>
                <w:i/>
                <w:sz w:val="28"/>
              </w:rPr>
            </w:pPr>
            <w:del w:id="256" w:author="Raul Martin" w:date="2019-06-11T13:23:00Z">
              <w:r w:rsidDel="00F46729">
                <w:rPr>
                  <w:rFonts w:ascii="Consolas" w:hAnsi="Consolas" w:cs="Consolas"/>
                  <w:i/>
                  <w:sz w:val="28"/>
                </w:rPr>
                <w:delText>Identificador del tipo de objeto (00008) y versión</w:delText>
              </w:r>
            </w:del>
          </w:p>
          <w:p w:rsidR="00E41720" w:rsidRPr="00304C9A" w:rsidDel="00F46729" w:rsidRDefault="00E41720" w:rsidP="00E41720">
            <w:pPr>
              <w:ind w:right="926"/>
              <w:rPr>
                <w:del w:id="257" w:author="Raul Martin" w:date="2019-06-11T13:23:00Z"/>
                <w:rFonts w:ascii="Consolas" w:hAnsi="Consolas" w:cs="Consolas"/>
                <w:i/>
                <w:sz w:val="28"/>
                <w:u w:val="single"/>
              </w:rPr>
            </w:pPr>
            <w:del w:id="258" w:author="Raul Martin" w:date="2019-06-11T13:23:00Z">
              <w:r w:rsidDel="00F46729">
                <w:rPr>
                  <w:rFonts w:ascii="Consolas" w:hAnsi="Consolas" w:cs="Consolas"/>
                  <w:i/>
                  <w:sz w:val="28"/>
                  <w:u w:val="single"/>
                </w:rPr>
                <w:delText>Valores</w:delText>
              </w:r>
            </w:del>
          </w:p>
          <w:p w:rsidR="00E41720" w:rsidDel="00F46729" w:rsidRDefault="00E41720" w:rsidP="00E41720">
            <w:pPr>
              <w:ind w:left="339" w:right="926"/>
              <w:rPr>
                <w:del w:id="259" w:author="Raul Martin" w:date="2019-06-11T13:23:00Z"/>
                <w:rFonts w:ascii="Consolas" w:hAnsi="Consolas" w:cs="Consolas"/>
                <w:i/>
                <w:sz w:val="28"/>
              </w:rPr>
            </w:pPr>
            <w:del w:id="260" w:author="Raul Martin" w:date="2019-06-11T13:23:00Z">
              <w:r w:rsidDel="00F46729">
                <w:rPr>
                  <w:rFonts w:ascii="Consolas" w:hAnsi="Consolas" w:cs="Consolas"/>
                  <w:i/>
                  <w:sz w:val="28"/>
                </w:rPr>
                <w:delText>0x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000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>00008 – 0x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FFF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 xml:space="preserve">00008  siendo 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XYZ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 xml:space="preserve"> el identificador de la versión</w:delText>
              </w:r>
            </w:del>
          </w:p>
          <w:p w:rsidR="00E41720" w:rsidRPr="00961800" w:rsidDel="00F46729" w:rsidRDefault="00E41720" w:rsidP="00E41720">
            <w:pPr>
              <w:ind w:left="339" w:right="926"/>
              <w:rPr>
                <w:del w:id="261" w:author="Raul Martin" w:date="2019-06-11T13:23:00Z"/>
                <w:rFonts w:ascii="Arial" w:hAnsi="Arial" w:cs="Arial"/>
                <w:color w:val="4A442A" w:themeColor="background2" w:themeShade="40"/>
              </w:rPr>
            </w:pPr>
          </w:p>
        </w:tc>
      </w:tr>
      <w:tr w:rsidR="00BF15C9" w:rsidRPr="000B1E98" w:rsidTr="00F46729">
        <w:trPr>
          <w:trHeight w:val="70"/>
        </w:trPr>
        <w:tc>
          <w:tcPr>
            <w:tcW w:w="7487" w:type="dxa"/>
            <w:shd w:val="clear" w:color="auto" w:fill="F2F2F2" w:themeFill="background1" w:themeFillShade="F2"/>
            <w:vAlign w:val="center"/>
          </w:tcPr>
          <w:p w:rsidR="00BF15C9" w:rsidRDefault="00BF15C9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</w:rPr>
              <w:t>f</w:t>
            </w:r>
            <w:r w:rsidRPr="00304C9A">
              <w:rPr>
                <w:rFonts w:ascii="Consolas" w:hAnsi="Consolas" w:cs="Consolas"/>
                <w:i/>
                <w:sz w:val="28"/>
              </w:rPr>
              <w:t>lags</w:t>
            </w:r>
            <w:proofErr w:type="spellEnd"/>
            <w:r w:rsidRPr="00304C9A">
              <w:rPr>
                <w:rFonts w:ascii="Consolas" w:hAnsi="Consolas" w:cs="Consolas"/>
                <w:i/>
                <w:sz w:val="28"/>
              </w:rPr>
              <w:t xml:space="preserve"> : </w:t>
            </w:r>
            <w:r w:rsidRPr="00AC6A8D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u32</w:t>
            </w:r>
          </w:p>
          <w:p w:rsidR="00BF15C9" w:rsidRPr="00606138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Read-only</w:t>
            </w:r>
          </w:p>
        </w:tc>
        <w:tc>
          <w:tcPr>
            <w:tcW w:w="14005" w:type="dxa"/>
            <w:shd w:val="clear" w:color="auto" w:fill="F2F2F2" w:themeFill="background1" w:themeFillShade="F2"/>
            <w:vAlign w:val="center"/>
          </w:tcPr>
          <w:p w:rsidR="00BF15C9" w:rsidRDefault="00BF15C9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BF15C9" w:rsidRPr="00304C9A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304C9A" w:rsidRDefault="00BF15C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flags, </w:t>
            </w:r>
            <w:r>
              <w:rPr>
                <w:rFonts w:ascii="Consolas" w:hAnsi="Consolas" w:cs="Consolas"/>
                <w:i/>
                <w:sz w:val="28"/>
              </w:rPr>
              <w:t>que indican los eventos y/o alarmas activos en el instante actual</w:t>
            </w:r>
          </w:p>
          <w:p w:rsidR="00BF15C9" w:rsidRPr="00304C9A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</w:p>
          <w:p w:rsidR="00BF15C9" w:rsidRPr="00304C9A" w:rsidRDefault="00BF15C9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BF15C9" w:rsidRDefault="00BF15C9" w:rsidP="00CD39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MeteringAnalyzerNoEvents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0,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Flag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para indicar que no hay eventos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MeteringAnalyzerVoltageOverLimitEvt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(voltaje)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MeteringAnalyzerVoltageBelowLimitEvt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(voltaje)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MeteringAnalyzerCurrentOverLimitEvt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(corriente)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MeteringAnalyzerCurrentBelowLimitEvt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(corriente)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MeteringAnalyzerPhaseOverLimitEvt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(fase)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MeteringAnalyzerPhaseBelowLimitEvt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(fase)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MeteringAnalyzerPFactorOverLimitEvt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(factor de potencia)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MeteringAnalyzerPFactorBelowLimitEvt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(factor de potencia)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MeteringAnalyzerCosPhyOverLimitEvt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superar el límite superior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MeteringAnalyzerCosPhyBelowLimitEvt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superar el límite inferior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MeteringAnalyzerActPowOverLimitEvt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(potencia activa)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MeteringAnalyzerActPowBelowLimitEvt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(potencia activa)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MeteringAnalyzerReactPowOverLimitEvt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(potencia reactiva)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MeteringAnalyzerReactPowBelowLimitEvt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(potencia reactiva)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MeteringAnalyzerFrequencyOverLimitEvt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(frecuencia)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MeteringAnalyzerFrequencyBelowLimitEvt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 (1 &lt;&lt; 15),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(frecuencia)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MeteringAnalyzerThdAOverLimitEvt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(THD-A)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MeteringAnalyzerThdABelowLimitEvt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(THD-A)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MeteringAnalyzerThdVOverLimitEvt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(THD-V)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MeteringAnalyzerThdVBelowLimitEvt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(THD-V)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MeteringAnalyzerActEnergyOverLimitEvt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(energía activa)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MeteringAnalyzerReactEnergyOverLimitEvt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(1 &lt;&lt; 21),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(energía reactiva)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MeteringAnalyzerInstantMeasureEvt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realizar una medida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elemento inválido */</w:t>
            </w:r>
          </w:p>
          <w:p w:rsidR="008B7A49" w:rsidRDefault="008B7A49" w:rsidP="008B7A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1D2E50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MeteringAnalyzerInvalidEvt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31)</w:t>
            </w:r>
          </w:p>
          <w:p w:rsidR="00BF15C9" w:rsidRPr="00591D1F" w:rsidRDefault="00BF15C9" w:rsidP="00CD391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BF15C9" w:rsidRPr="00AC6A8D" w:rsidTr="00F46729">
        <w:trPr>
          <w:trHeight w:val="1251"/>
        </w:trPr>
        <w:tc>
          <w:tcPr>
            <w:tcW w:w="7487" w:type="dxa"/>
            <w:shd w:val="clear" w:color="auto" w:fill="F2F2F2" w:themeFill="background1" w:themeFillShade="F2"/>
            <w:vAlign w:val="center"/>
          </w:tcPr>
          <w:p w:rsidR="00BF15C9" w:rsidRDefault="00BF15C9" w:rsidP="00F07772">
            <w:pPr>
              <w:tabs>
                <w:tab w:val="left" w:pos="6652"/>
              </w:tabs>
              <w:ind w:left="150" w:right="17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i/>
                <w:sz w:val="28"/>
                <w:lang w:val="en-US"/>
              </w:rPr>
              <w:t>energyValues</w:t>
            </w:r>
            <w:proofErr w:type="spellEnd"/>
            <w:r>
              <w:rPr>
                <w:rFonts w:ascii="Consolas" w:hAnsi="Consolas" w:cs="Consolas"/>
                <w:i/>
                <w:sz w:val="28"/>
                <w:lang w:val="en-US"/>
              </w:rPr>
              <w:t xml:space="preserve"> </w:t>
            </w:r>
            <w:r w:rsidRPr="00AC6A8D">
              <w:rPr>
                <w:rFonts w:ascii="Consolas" w:hAnsi="Consolas" w:cs="Consolas"/>
                <w:i/>
                <w:sz w:val="28"/>
                <w:lang w:val="en-US"/>
              </w:rPr>
              <w:t xml:space="preserve">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metering:analyzer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stat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totals</w:t>
            </w:r>
            <w:proofErr w:type="spellEnd"/>
          </w:p>
          <w:p w:rsidR="00BF15C9" w:rsidRPr="00AC6A8D" w:rsidRDefault="00BF15C9" w:rsidP="00390EE2">
            <w:pPr>
              <w:tabs>
                <w:tab w:val="left" w:pos="6652"/>
              </w:tabs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005" w:type="dxa"/>
            <w:shd w:val="clear" w:color="auto" w:fill="F2F2F2" w:themeFill="background1" w:themeFillShade="F2"/>
            <w:vAlign w:val="center"/>
          </w:tcPr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Pr="00AC6A8D" w:rsidRDefault="00BF15C9" w:rsidP="00E41720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incluye las medidas totales de energía (activa, reactiva, etc...). </w:t>
            </w:r>
          </w:p>
        </w:tc>
      </w:tr>
      <w:tr w:rsidR="00BF15C9" w:rsidRPr="00F3355C" w:rsidTr="00F46729">
        <w:trPr>
          <w:trHeight w:val="407"/>
        </w:trPr>
        <w:tc>
          <w:tcPr>
            <w:tcW w:w="7487" w:type="dxa"/>
            <w:shd w:val="clear" w:color="auto" w:fill="F2F2F2" w:themeFill="background1" w:themeFillShade="F2"/>
            <w:vAlign w:val="center"/>
          </w:tcPr>
          <w:p w:rsidR="00BF15C9" w:rsidRDefault="00BF15C9" w:rsidP="00F07772">
            <w:pPr>
              <w:tabs>
                <w:tab w:val="left" w:pos="6954"/>
              </w:tabs>
              <w:ind w:left="150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proofErr w:type="spellStart"/>
            <w:r w:rsidRPr="00945AF0">
              <w:rPr>
                <w:rFonts w:ascii="Consolas" w:hAnsi="Consolas" w:cs="Consolas"/>
                <w:i/>
                <w:sz w:val="28"/>
                <w:lang w:val="en-US"/>
              </w:rPr>
              <w:t>measureValues</w:t>
            </w:r>
            <w:proofErr w:type="spellEnd"/>
            <w:r w:rsidRPr="00945AF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proofErr w:type="spellStart"/>
            <w:r w:rsidR="00390EE2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metering:analyzer</w:t>
            </w:r>
            <w:r w:rsidRPr="00945AF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stat</w:t>
            </w:r>
            <w:r w:rsidRPr="00945AF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measure</w:t>
            </w:r>
            <w:proofErr w:type="spellEnd"/>
          </w:p>
          <w:p w:rsidR="00BF15C9" w:rsidRPr="00945AF0" w:rsidRDefault="00BF15C9" w:rsidP="00390EE2">
            <w:pPr>
              <w:tabs>
                <w:tab w:val="left" w:pos="6652"/>
              </w:tabs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005" w:type="dxa"/>
            <w:shd w:val="clear" w:color="auto" w:fill="F2F2F2" w:themeFill="background1" w:themeFillShade="F2"/>
            <w:vAlign w:val="center"/>
          </w:tcPr>
          <w:p w:rsidR="00BF15C9" w:rsidRPr="006A2914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  <w:lang w:val="en-US"/>
              </w:rPr>
            </w:pPr>
          </w:p>
          <w:p w:rsidR="00BF15C9" w:rsidRPr="00304C9A" w:rsidRDefault="00BF15C9" w:rsidP="00CD3917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BF15C9" w:rsidRDefault="00BF15C9" w:rsidP="00E4172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incluye los valores de medida instantánea. </w:t>
            </w:r>
          </w:p>
          <w:p w:rsidR="00E41720" w:rsidRPr="00AC6A8D" w:rsidRDefault="00E41720" w:rsidP="00E41720">
            <w:pPr>
              <w:ind w:left="339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A46646" w:rsidRDefault="00BF15C9" w:rsidP="00BF15C9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A46646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E41720" w:rsidRPr="00291B3C" w:rsidRDefault="00E41720" w:rsidP="00E41720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008"/>
        <w:gridCol w:w="5687"/>
      </w:tblGrid>
      <w:tr w:rsidR="00E41720" w:rsidRPr="00390EE2" w:rsidTr="00F46729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E41720" w:rsidRPr="00E41720" w:rsidRDefault="00E41720" w:rsidP="00CD3917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A46646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E41720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:stat:totals</w:t>
            </w:r>
            <w:proofErr w:type="spellEnd"/>
          </w:p>
        </w:tc>
      </w:tr>
      <w:tr w:rsidR="00E41720" w:rsidTr="00F46729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E41720" w:rsidRPr="00E41720" w:rsidRDefault="00E41720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E41720" w:rsidRPr="00E41720" w:rsidDel="00F46729" w:rsidRDefault="00E41720" w:rsidP="00F46729">
            <w:pPr>
              <w:ind w:left="709" w:right="926"/>
              <w:rPr>
                <w:del w:id="262" w:author="Raul Martin" w:date="2019-06-11T13:23:00Z"/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pPrChange w:id="263" w:author="Raul Martin" w:date="2019-06-11T13:23:00Z">
                <w:pPr>
                  <w:framePr w:hSpace="141" w:wrap="around" w:vAnchor="text" w:hAnchor="text" w:y="1"/>
                  <w:ind w:left="709" w:right="926"/>
                  <w:suppressOverlap/>
                </w:pPr>
              </w:pPrChange>
            </w:pP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del w:id="264" w:author="Raul Martin" w:date="2019-06-11T13:23:00Z">
              <w:r w:rsidRPr="00E41720" w:rsidDel="00F46729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delText>"uid":           u32,</w:delText>
              </w:r>
            </w:del>
          </w:p>
          <w:p w:rsidR="00E41720" w:rsidRPr="00E41720" w:rsidRDefault="00E41720" w:rsidP="00F4672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pPrChange w:id="265" w:author="Raul Martin" w:date="2019-06-11T13:23:00Z">
                <w:pPr>
                  <w:framePr w:hSpace="141" w:wrap="around" w:vAnchor="text" w:hAnchor="text" w:y="1"/>
                  <w:ind w:left="709" w:right="926"/>
                  <w:suppressOverlap/>
                </w:pPr>
              </w:pPrChange>
            </w:pPr>
            <w:del w:id="266" w:author="Raul Martin" w:date="2019-06-11T13:23:00Z">
              <w:r w:rsidRPr="00E41720" w:rsidDel="00F46729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delText xml:space="preserve">  </w:delText>
              </w:r>
            </w:del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r w:rsid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active</w:t>
            </w: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   </w:t>
            </w:r>
            <w:r w:rsid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</w:t>
            </w: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</w:p>
          <w:p w:rsidR="00E41720" w:rsidRPr="00E41720" w:rsidRDefault="00E41720" w:rsidP="00880C9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r w:rsid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reactive</w:t>
            </w: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 w:rsid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 double</w:t>
            </w:r>
            <w:r w:rsidRPr="00E41720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</w:p>
          <w:p w:rsidR="00E41720" w:rsidRPr="000B1E98" w:rsidRDefault="00E4172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</w:tc>
      </w:tr>
      <w:tr w:rsidR="00E41720" w:rsidRPr="000B1E98" w:rsidTr="00F46729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E41720" w:rsidRPr="000B1E98" w:rsidRDefault="00E41720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880C93" w:rsidRPr="00880C93" w:rsidDel="00F46729" w:rsidTr="00F46729">
        <w:trPr>
          <w:trHeight w:val="70"/>
          <w:del w:id="267" w:author="Raul Martin" w:date="2019-06-11T13:23:00Z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Del="00F46729" w:rsidRDefault="00880C93" w:rsidP="00880C93">
            <w:pPr>
              <w:ind w:left="150" w:right="926"/>
              <w:rPr>
                <w:del w:id="268" w:author="Raul Martin" w:date="2019-06-11T13:23:00Z"/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del w:id="269" w:author="Raul Martin" w:date="2019-06-11T13:23:00Z">
              <w:r w:rsidDel="00F46729">
                <w:rPr>
                  <w:rFonts w:ascii="Consolas" w:hAnsi="Consolas" w:cs="Consolas"/>
                  <w:i/>
                  <w:sz w:val="28"/>
                  <w:lang w:val="en-US"/>
                </w:rPr>
                <w:delText>uid</w:delText>
              </w:r>
              <w:r w:rsidRPr="004C603D" w:rsidDel="00F46729">
                <w:rPr>
                  <w:rFonts w:ascii="Consolas" w:hAnsi="Consolas" w:cs="Consolas"/>
                  <w:i/>
                  <w:sz w:val="28"/>
                  <w:lang w:val="en-US"/>
                </w:rPr>
                <w:delText xml:space="preserve"> :  </w:delText>
              </w:r>
              <w:r w:rsidDel="00F46729">
                <w:rPr>
                  <w:rFonts w:ascii="Consolas" w:hAnsi="Consolas" w:cs="Consolas"/>
                  <w:i/>
                  <w:color w:val="365F91" w:themeColor="accent1" w:themeShade="BF"/>
                  <w:sz w:val="28"/>
                  <w:lang w:val="en-US"/>
                </w:rPr>
                <w:delText>u32</w:delText>
              </w:r>
            </w:del>
          </w:p>
          <w:p w:rsidR="00880C93" w:rsidRPr="004C603D" w:rsidDel="00F46729" w:rsidRDefault="00880C93" w:rsidP="00880C93">
            <w:pPr>
              <w:ind w:left="150" w:right="926"/>
              <w:rPr>
                <w:del w:id="270" w:author="Raul Martin" w:date="2019-06-11T13:23:00Z"/>
                <w:rFonts w:ascii="Consolas" w:hAnsi="Consolas" w:cs="Consolas"/>
                <w:i/>
                <w:sz w:val="28"/>
                <w:lang w:val="en-US"/>
              </w:rPr>
            </w:pPr>
            <w:del w:id="271" w:author="Raul Martin" w:date="2019-06-11T13:23:00Z">
              <w:r w:rsidRPr="006A2914" w:rsidDel="00F46729">
                <w:rPr>
                  <w:rFonts w:ascii="Consolas" w:hAnsi="Consolas" w:cs="Consolas"/>
                  <w:i/>
                  <w:color w:val="4F6228" w:themeColor="accent3" w:themeShade="80"/>
                  <w:sz w:val="24"/>
                  <w:lang w:val="en-US"/>
                </w:rPr>
                <w:delText>Read-only</w:delText>
              </w:r>
            </w:del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304C9A" w:rsidDel="00F46729" w:rsidRDefault="00880C93" w:rsidP="00880C93">
            <w:pPr>
              <w:ind w:right="926"/>
              <w:rPr>
                <w:del w:id="272" w:author="Raul Martin" w:date="2019-06-11T13:23:00Z"/>
                <w:rFonts w:ascii="Consolas" w:hAnsi="Consolas" w:cs="Consolas"/>
                <w:i/>
                <w:sz w:val="28"/>
                <w:u w:val="single"/>
              </w:rPr>
            </w:pPr>
            <w:del w:id="273" w:author="Raul Martin" w:date="2019-06-11T13:23:00Z">
              <w:r w:rsidRPr="00304C9A" w:rsidDel="00F46729">
                <w:rPr>
                  <w:rFonts w:ascii="Consolas" w:hAnsi="Consolas" w:cs="Consolas"/>
                  <w:i/>
                  <w:sz w:val="28"/>
                  <w:u w:val="single"/>
                </w:rPr>
                <w:delText>Descripción</w:delText>
              </w:r>
            </w:del>
          </w:p>
          <w:p w:rsidR="00880C93" w:rsidRPr="00961800" w:rsidDel="00F46729" w:rsidRDefault="00880C93" w:rsidP="00880C93">
            <w:pPr>
              <w:ind w:left="339" w:right="926"/>
              <w:rPr>
                <w:del w:id="274" w:author="Raul Martin" w:date="2019-06-11T13:23:00Z"/>
                <w:rFonts w:ascii="Consolas" w:hAnsi="Consolas" w:cs="Consolas"/>
                <w:i/>
                <w:sz w:val="28"/>
              </w:rPr>
            </w:pPr>
            <w:del w:id="275" w:author="Raul Martin" w:date="2019-06-11T13:23:00Z">
              <w:r w:rsidDel="00F46729">
                <w:rPr>
                  <w:rFonts w:ascii="Consolas" w:hAnsi="Consolas" w:cs="Consolas"/>
                  <w:i/>
                  <w:sz w:val="28"/>
                </w:rPr>
                <w:delText>Identificador del tipo de objeto (00009) y versión</w:delText>
              </w:r>
            </w:del>
          </w:p>
          <w:p w:rsidR="00880C93" w:rsidRPr="00304C9A" w:rsidDel="00F46729" w:rsidRDefault="00880C93" w:rsidP="00880C93">
            <w:pPr>
              <w:ind w:right="926"/>
              <w:rPr>
                <w:del w:id="276" w:author="Raul Martin" w:date="2019-06-11T13:23:00Z"/>
                <w:rFonts w:ascii="Consolas" w:hAnsi="Consolas" w:cs="Consolas"/>
                <w:i/>
                <w:sz w:val="28"/>
                <w:u w:val="single"/>
              </w:rPr>
            </w:pPr>
            <w:del w:id="277" w:author="Raul Martin" w:date="2019-06-11T13:23:00Z">
              <w:r w:rsidDel="00F46729">
                <w:rPr>
                  <w:rFonts w:ascii="Consolas" w:hAnsi="Consolas" w:cs="Consolas"/>
                  <w:i/>
                  <w:sz w:val="28"/>
                  <w:u w:val="single"/>
                </w:rPr>
                <w:delText>Valores</w:delText>
              </w:r>
            </w:del>
          </w:p>
          <w:p w:rsidR="00880C93" w:rsidDel="00F46729" w:rsidRDefault="00880C93" w:rsidP="00880C93">
            <w:pPr>
              <w:ind w:left="339" w:right="926"/>
              <w:rPr>
                <w:del w:id="278" w:author="Raul Martin" w:date="2019-06-11T13:23:00Z"/>
                <w:rFonts w:ascii="Consolas" w:hAnsi="Consolas" w:cs="Consolas"/>
                <w:i/>
                <w:sz w:val="28"/>
              </w:rPr>
            </w:pPr>
            <w:del w:id="279" w:author="Raul Martin" w:date="2019-06-11T13:23:00Z">
              <w:r w:rsidDel="00F46729">
                <w:rPr>
                  <w:rFonts w:ascii="Consolas" w:hAnsi="Consolas" w:cs="Consolas"/>
                  <w:i/>
                  <w:sz w:val="28"/>
                </w:rPr>
                <w:delText>0x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000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>00009 – 0x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FFF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 xml:space="preserve">00009  siendo 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XYZ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 xml:space="preserve"> el identificador de la versión</w:delText>
              </w:r>
            </w:del>
          </w:p>
          <w:p w:rsidR="00880C93" w:rsidRPr="00961800" w:rsidDel="00F46729" w:rsidRDefault="00880C93" w:rsidP="00880C93">
            <w:pPr>
              <w:ind w:left="339" w:right="926"/>
              <w:rPr>
                <w:del w:id="280" w:author="Raul Martin" w:date="2019-06-11T13:23:00Z"/>
                <w:rFonts w:ascii="Arial" w:hAnsi="Arial" w:cs="Arial"/>
                <w:color w:val="4A442A" w:themeColor="background2" w:themeShade="40"/>
              </w:rPr>
            </w:pPr>
          </w:p>
        </w:tc>
      </w:tr>
      <w:tr w:rsidR="00E41720" w:rsidRPr="000B1E98" w:rsidTr="00F46729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E41720" w:rsidRDefault="00880C93" w:rsidP="00CD3917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active</w:t>
            </w:r>
            <w:r w:rsidR="00E41720" w:rsidRPr="00304C9A">
              <w:rPr>
                <w:rFonts w:ascii="Consolas" w:hAnsi="Consolas" w:cs="Consolas"/>
                <w:i/>
                <w:sz w:val="28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double</w:t>
            </w:r>
            <w:proofErr w:type="spellEnd"/>
          </w:p>
          <w:p w:rsidR="00E41720" w:rsidRPr="00606138" w:rsidRDefault="00E41720" w:rsidP="00CD3917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E41720" w:rsidRDefault="00E41720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E41720" w:rsidRPr="00304C9A" w:rsidRDefault="00E41720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E41720" w:rsidRPr="00304C9A" w:rsidRDefault="00880C93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Lectura de los totales de energía activa. En KW</w:t>
            </w:r>
          </w:p>
          <w:p w:rsidR="00E41720" w:rsidRPr="00591D1F" w:rsidRDefault="00E41720" w:rsidP="00880C93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880C93" w:rsidRPr="00AC6A8D" w:rsidTr="00F4672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Default="00880C93" w:rsidP="00880C93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reactive</w:t>
            </w:r>
            <w:r w:rsidRPr="00304C9A">
              <w:rPr>
                <w:rFonts w:ascii="Consolas" w:hAnsi="Consolas" w:cs="Consolas"/>
                <w:i/>
                <w:sz w:val="28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double</w:t>
            </w:r>
          </w:p>
          <w:p w:rsidR="00880C93" w:rsidRPr="00606138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Pr="00304C9A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Lectura de los totales de energía reactiva. En KW</w:t>
            </w:r>
          </w:p>
          <w:p w:rsidR="00880C93" w:rsidRPr="00591D1F" w:rsidRDefault="00880C93" w:rsidP="00880C93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</w:tbl>
    <w:p w:rsidR="00E41720" w:rsidRPr="00933FE8" w:rsidRDefault="00E41720" w:rsidP="00E4172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E41720" w:rsidRPr="00933FE8" w:rsidRDefault="00E41720" w:rsidP="00E4172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E41720" w:rsidRPr="00933FE8" w:rsidRDefault="00E41720" w:rsidP="00E4172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E41720" w:rsidRDefault="00E41720" w:rsidP="00E4172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  <w:r w:rsidRPr="00933FE8">
        <w:rPr>
          <w:rFonts w:ascii="Consolas" w:hAnsi="Consolas" w:cs="Consolas"/>
          <w:b/>
          <w:sz w:val="20"/>
          <w:u w:val="single"/>
          <w:lang w:val="en-US"/>
        </w:rPr>
        <w:br w:type="textWrapping" w:clear="all"/>
      </w:r>
    </w:p>
    <w:p w:rsidR="00880C93" w:rsidRPr="00A02D4F" w:rsidRDefault="00880C93" w:rsidP="00880C93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968"/>
        <w:gridCol w:w="5727"/>
      </w:tblGrid>
      <w:tr w:rsidR="00880C93" w:rsidRPr="00F46729" w:rsidTr="00F46729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880C93" w:rsidRPr="00743B1A" w:rsidRDefault="00880C93" w:rsidP="00C9214E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stat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measure</w:t>
            </w:r>
            <w:proofErr w:type="spellEnd"/>
            <w:r w:rsidR="00C9214E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</w:t>
            </w:r>
            <w:proofErr w:type="spellStart"/>
            <w:r w:rsidR="00C9214E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versión</w:t>
            </w:r>
            <w:proofErr w:type="spellEnd"/>
            <w:r w:rsidR="00C9214E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driver EMi10 YTL)</w:t>
            </w:r>
          </w:p>
        </w:tc>
      </w:tr>
      <w:tr w:rsidR="00880C93" w:rsidRPr="00ED7F36" w:rsidTr="00F46729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880C93" w:rsidRPr="00880C93" w:rsidRDefault="00880C93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proofErr w:type="spellStart"/>
            <w:r w:rsidRPr="00880C93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</w:t>
            </w:r>
            <w:proofErr w:type="spellEnd"/>
            <w:r w:rsidRPr="00880C93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JSON:</w:t>
            </w:r>
          </w:p>
          <w:p w:rsidR="00880C93" w:rsidRPr="00880C93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880C93" w:rsidDel="00F46729" w:rsidRDefault="00880C93" w:rsidP="00F46729">
            <w:pPr>
              <w:ind w:left="709" w:right="926"/>
              <w:rPr>
                <w:del w:id="281" w:author="Raul Martin" w:date="2019-06-11T13:23:00Z"/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pPrChange w:id="282" w:author="Raul Martin" w:date="2019-06-11T13:23:00Z">
                <w:pPr>
                  <w:framePr w:hSpace="141" w:wrap="around" w:vAnchor="text" w:hAnchor="text" w:y="1"/>
                  <w:ind w:left="709" w:right="926"/>
                  <w:suppressOverlap/>
                </w:pPr>
              </w:pPrChange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del w:id="283" w:author="Raul Martin" w:date="2019-06-11T13:23:00Z">
              <w:r w:rsidRPr="00ED7F36" w:rsidDel="00F46729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delText>"uid":      u32,</w:delText>
              </w:r>
            </w:del>
          </w:p>
          <w:p w:rsidR="00880C93" w:rsidRDefault="00880C93" w:rsidP="00F4672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pPrChange w:id="284" w:author="Raul Martin" w:date="2019-06-11T13:23:00Z">
                <w:pPr>
                  <w:framePr w:hSpace="141" w:wrap="around" w:vAnchor="text" w:hAnchor="text" w:y="1"/>
                  <w:ind w:left="709" w:right="926"/>
                  <w:suppressOverlap/>
                </w:pPr>
              </w:pPrChange>
            </w:pPr>
            <w:del w:id="285" w:author="Raul Martin" w:date="2019-06-11T13:23:00Z">
              <w:r w:rsidRPr="00ED7F36" w:rsidDel="00F46729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delText xml:space="preserve">  </w:delText>
              </w:r>
            </w:del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"voltage":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"current":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"phase":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"pfactor":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proofErr w:type="spellStart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aPow</w:t>
            </w:r>
            <w:proofErr w:type="spellEnd"/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"rPow":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"msPow":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"freq":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"thdA":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"thdV":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double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880C93" w:rsidRPr="00ED7F36" w:rsidTr="00F46729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880C93" w:rsidRPr="00ED7F36" w:rsidRDefault="00880C93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880C93" w:rsidRPr="000B1E98" w:rsidDel="00F46729" w:rsidTr="00F46729">
        <w:trPr>
          <w:trHeight w:val="70"/>
          <w:del w:id="286" w:author="Raul Martin" w:date="2019-06-11T13:23:00Z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Del="00F46729" w:rsidRDefault="00880C93" w:rsidP="00CD3917">
            <w:pPr>
              <w:ind w:left="150" w:right="926"/>
              <w:rPr>
                <w:del w:id="287" w:author="Raul Martin" w:date="2019-06-11T13:23:00Z"/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del w:id="288" w:author="Raul Martin" w:date="2019-06-11T13:23:00Z">
              <w:r w:rsidDel="00F46729">
                <w:rPr>
                  <w:rFonts w:ascii="Consolas" w:hAnsi="Consolas" w:cs="Consolas"/>
                  <w:i/>
                  <w:sz w:val="28"/>
                  <w:lang w:val="en-US"/>
                </w:rPr>
                <w:delText>uid</w:delText>
              </w:r>
              <w:r w:rsidRPr="004C603D" w:rsidDel="00F46729">
                <w:rPr>
                  <w:rFonts w:ascii="Consolas" w:hAnsi="Consolas" w:cs="Consolas"/>
                  <w:i/>
                  <w:sz w:val="28"/>
                  <w:lang w:val="en-US"/>
                </w:rPr>
                <w:delText xml:space="preserve"> :  </w:delText>
              </w:r>
              <w:r w:rsidDel="00F46729">
                <w:rPr>
                  <w:rFonts w:ascii="Consolas" w:hAnsi="Consolas" w:cs="Consolas"/>
                  <w:i/>
                  <w:color w:val="365F91" w:themeColor="accent1" w:themeShade="BF"/>
                  <w:sz w:val="28"/>
                  <w:lang w:val="en-US"/>
                </w:rPr>
                <w:delText>u32</w:delText>
              </w:r>
            </w:del>
          </w:p>
          <w:p w:rsidR="00880C93" w:rsidRPr="004C603D" w:rsidDel="00F46729" w:rsidRDefault="00880C93" w:rsidP="00CD3917">
            <w:pPr>
              <w:ind w:left="150" w:right="926"/>
              <w:rPr>
                <w:del w:id="289" w:author="Raul Martin" w:date="2019-06-11T13:23:00Z"/>
                <w:rFonts w:ascii="Consolas" w:hAnsi="Consolas" w:cs="Consolas"/>
                <w:i/>
                <w:sz w:val="28"/>
                <w:lang w:val="en-US"/>
              </w:rPr>
            </w:pPr>
            <w:del w:id="290" w:author="Raul Martin" w:date="2019-06-11T13:23:00Z">
              <w:r w:rsidRPr="006A2914" w:rsidDel="00F46729">
                <w:rPr>
                  <w:rFonts w:ascii="Consolas" w:hAnsi="Consolas" w:cs="Consolas"/>
                  <w:i/>
                  <w:color w:val="4F6228" w:themeColor="accent3" w:themeShade="80"/>
                  <w:sz w:val="24"/>
                  <w:lang w:val="en-US"/>
                </w:rPr>
                <w:delText>Read-only</w:delText>
              </w:r>
            </w:del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304C9A" w:rsidDel="00F46729" w:rsidRDefault="00880C93" w:rsidP="00CD3917">
            <w:pPr>
              <w:ind w:right="926"/>
              <w:rPr>
                <w:del w:id="291" w:author="Raul Martin" w:date="2019-06-11T13:23:00Z"/>
                <w:rFonts w:ascii="Consolas" w:hAnsi="Consolas" w:cs="Consolas"/>
                <w:i/>
                <w:sz w:val="28"/>
                <w:u w:val="single"/>
              </w:rPr>
            </w:pPr>
            <w:del w:id="292" w:author="Raul Martin" w:date="2019-06-11T13:23:00Z">
              <w:r w:rsidRPr="00304C9A" w:rsidDel="00F46729">
                <w:rPr>
                  <w:rFonts w:ascii="Consolas" w:hAnsi="Consolas" w:cs="Consolas"/>
                  <w:i/>
                  <w:sz w:val="28"/>
                  <w:u w:val="single"/>
                </w:rPr>
                <w:delText>Descripción</w:delText>
              </w:r>
            </w:del>
          </w:p>
          <w:p w:rsidR="00880C93" w:rsidRPr="00961800" w:rsidDel="00F46729" w:rsidRDefault="00880C93" w:rsidP="00CD3917">
            <w:pPr>
              <w:ind w:left="339" w:right="926"/>
              <w:rPr>
                <w:del w:id="293" w:author="Raul Martin" w:date="2019-06-11T13:23:00Z"/>
                <w:rFonts w:ascii="Consolas" w:hAnsi="Consolas" w:cs="Consolas"/>
                <w:i/>
                <w:sz w:val="28"/>
              </w:rPr>
            </w:pPr>
            <w:del w:id="294" w:author="Raul Martin" w:date="2019-06-11T13:23:00Z">
              <w:r w:rsidDel="00F46729">
                <w:rPr>
                  <w:rFonts w:ascii="Consolas" w:hAnsi="Consolas" w:cs="Consolas"/>
                  <w:i/>
                  <w:sz w:val="28"/>
                </w:rPr>
                <w:delText>Identificador del tipo de objeto (0000A) y versión</w:delText>
              </w:r>
            </w:del>
          </w:p>
          <w:p w:rsidR="00880C93" w:rsidRPr="00304C9A" w:rsidDel="00F46729" w:rsidRDefault="00880C93" w:rsidP="00CD3917">
            <w:pPr>
              <w:ind w:right="926"/>
              <w:rPr>
                <w:del w:id="295" w:author="Raul Martin" w:date="2019-06-11T13:23:00Z"/>
                <w:rFonts w:ascii="Consolas" w:hAnsi="Consolas" w:cs="Consolas"/>
                <w:i/>
                <w:sz w:val="28"/>
                <w:u w:val="single"/>
              </w:rPr>
            </w:pPr>
            <w:del w:id="296" w:author="Raul Martin" w:date="2019-06-11T13:23:00Z">
              <w:r w:rsidDel="00F46729">
                <w:rPr>
                  <w:rFonts w:ascii="Consolas" w:hAnsi="Consolas" w:cs="Consolas"/>
                  <w:i/>
                  <w:sz w:val="28"/>
                  <w:u w:val="single"/>
                </w:rPr>
                <w:delText>Valores</w:delText>
              </w:r>
            </w:del>
          </w:p>
          <w:p w:rsidR="00880C93" w:rsidDel="00F46729" w:rsidRDefault="00880C93" w:rsidP="00CD3917">
            <w:pPr>
              <w:ind w:left="339" w:right="926"/>
              <w:rPr>
                <w:del w:id="297" w:author="Raul Martin" w:date="2019-06-11T13:23:00Z"/>
                <w:rFonts w:ascii="Consolas" w:hAnsi="Consolas" w:cs="Consolas"/>
                <w:i/>
                <w:sz w:val="28"/>
              </w:rPr>
            </w:pPr>
            <w:del w:id="298" w:author="Raul Martin" w:date="2019-06-11T13:23:00Z">
              <w:r w:rsidDel="00F46729">
                <w:rPr>
                  <w:rFonts w:ascii="Consolas" w:hAnsi="Consolas" w:cs="Consolas"/>
                  <w:i/>
                  <w:sz w:val="28"/>
                </w:rPr>
                <w:delText>0x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000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>0000A – 0x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FFF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 xml:space="preserve">0000A  siendo 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XYZ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 xml:space="preserve"> el identificador de la versión</w:delText>
              </w:r>
            </w:del>
          </w:p>
          <w:p w:rsidR="00C9214E" w:rsidDel="00F46729" w:rsidRDefault="00C9214E" w:rsidP="00C9214E">
            <w:pPr>
              <w:ind w:left="339" w:right="926"/>
              <w:rPr>
                <w:del w:id="299" w:author="Raul Martin" w:date="2019-06-11T13:23:00Z"/>
                <w:rFonts w:ascii="Consolas" w:hAnsi="Consolas" w:cs="Consolas"/>
                <w:i/>
                <w:sz w:val="28"/>
              </w:rPr>
            </w:pPr>
            <w:del w:id="300" w:author="Raul Martin" w:date="2019-06-11T13:23:00Z">
              <w:r w:rsidRPr="00291B3C" w:rsidDel="00F46729">
                <w:rPr>
                  <w:rFonts w:ascii="Consolas" w:hAnsi="Consolas" w:cs="Consolas"/>
                  <w:i/>
                  <w:color w:val="632423" w:themeColor="accent2" w:themeShade="80"/>
                  <w:sz w:val="24"/>
                </w:rPr>
                <w:delText>[default = 0x00</w:delText>
              </w:r>
              <w:r w:rsidDel="00F46729">
                <w:rPr>
                  <w:rFonts w:ascii="Consolas" w:hAnsi="Consolas" w:cs="Consolas"/>
                  <w:i/>
                  <w:color w:val="632423" w:themeColor="accent2" w:themeShade="80"/>
                  <w:sz w:val="24"/>
                </w:rPr>
                <w:delText>0</w:delText>
              </w:r>
              <w:r w:rsidRPr="00291B3C" w:rsidDel="00F46729">
                <w:rPr>
                  <w:rFonts w:ascii="Consolas" w:hAnsi="Consolas" w:cs="Consolas"/>
                  <w:i/>
                  <w:color w:val="632423" w:themeColor="accent2" w:themeShade="80"/>
                  <w:sz w:val="24"/>
                </w:rPr>
                <w:delText>0000</w:delText>
              </w:r>
              <w:r w:rsidDel="00F46729">
                <w:rPr>
                  <w:rFonts w:ascii="Consolas" w:hAnsi="Consolas" w:cs="Consolas"/>
                  <w:i/>
                  <w:color w:val="632423" w:themeColor="accent2" w:themeShade="80"/>
                  <w:sz w:val="24"/>
                </w:rPr>
                <w:delText>A</w:delText>
              </w:r>
              <w:r w:rsidRPr="00291B3C" w:rsidDel="00F46729">
                <w:rPr>
                  <w:rFonts w:ascii="Consolas" w:hAnsi="Consolas" w:cs="Consolas"/>
                  <w:i/>
                  <w:color w:val="632423" w:themeColor="accent2" w:themeShade="80"/>
                  <w:sz w:val="24"/>
                </w:rPr>
                <w:delText xml:space="preserve">] versión para el driver </w:delText>
              </w:r>
              <w:r w:rsidDel="00F46729">
                <w:rPr>
                  <w:rFonts w:ascii="Consolas" w:hAnsi="Consolas" w:cs="Consolas"/>
                  <w:i/>
                  <w:color w:val="632423" w:themeColor="accent2" w:themeShade="80"/>
                  <w:sz w:val="24"/>
                </w:rPr>
                <w:delText>Emi10 YTL</w:delText>
              </w:r>
            </w:del>
          </w:p>
          <w:p w:rsidR="00880C93" w:rsidRPr="00961800" w:rsidDel="00F46729" w:rsidRDefault="00880C93" w:rsidP="00CD3917">
            <w:pPr>
              <w:ind w:right="926"/>
              <w:rPr>
                <w:del w:id="301" w:author="Raul Martin" w:date="2019-06-11T13:23:00Z"/>
                <w:rFonts w:ascii="Arial" w:hAnsi="Arial" w:cs="Arial"/>
                <w:color w:val="4A442A" w:themeColor="background2" w:themeShade="40"/>
              </w:rPr>
            </w:pPr>
          </w:p>
        </w:tc>
      </w:tr>
      <w:tr w:rsidR="00880C93" w:rsidRPr="000B1E98" w:rsidTr="00F46729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6A2914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voltage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6A2914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762755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Voltaje en Voltios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Tr="00F46729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6A2914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current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6A2914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762755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Corriente en Amperios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F4672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880C93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880C93">
              <w:rPr>
                <w:rFonts w:ascii="Consolas" w:hAnsi="Consolas" w:cs="Consolas"/>
                <w:i/>
                <w:sz w:val="28"/>
                <w:lang w:val="en-US"/>
              </w:rPr>
              <w:t xml:space="preserve">phase : </w:t>
            </w:r>
            <w:r w:rsidRPr="00880C9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880C93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A46646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Fase en grados (º)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F4672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pfactor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A46646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Factor de Potencia. No tiene unidades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F4672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aPow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activa en KW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F4672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rPow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reactiva en KW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F4672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msPow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A46646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media aparente en KVA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F4672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freq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Frecuencia en Hz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F4672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thdA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A46646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Distorsión armónica total de corriente. No tiene unidades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80C93" w:rsidRPr="00F3355C" w:rsidTr="00F4672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80C93" w:rsidRPr="0002597C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thdV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80C93" w:rsidRPr="0002597C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80C93" w:rsidRPr="00A46646" w:rsidRDefault="00880C93" w:rsidP="00880C9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80C93" w:rsidRPr="00304C9A" w:rsidRDefault="00880C93" w:rsidP="00880C9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80C93" w:rsidRDefault="00880C93" w:rsidP="00880C9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Distorsión armónica total de tensión. No tiene unidades</w:t>
            </w:r>
          </w:p>
          <w:p w:rsidR="00880C93" w:rsidRPr="00591D1F" w:rsidRDefault="00880C93" w:rsidP="00880C9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80C93" w:rsidRPr="0002597C" w:rsidRDefault="00880C93" w:rsidP="00880C93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C9214E" w:rsidRPr="00A02D4F" w:rsidRDefault="00C9214E" w:rsidP="00C9214E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968"/>
        <w:gridCol w:w="5727"/>
      </w:tblGrid>
      <w:tr w:rsidR="00C9214E" w:rsidRPr="00F46729" w:rsidTr="00F46729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C9214E" w:rsidRPr="00743B1A" w:rsidRDefault="00C9214E" w:rsidP="00C9214E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 </w:t>
            </w:r>
            <w:proofErr w:type="spellStart"/>
            <w:r w:rsidR="00390EE2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metering:analyzer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stat</w:t>
            </w:r>
            <w:r w:rsidRPr="00743B1A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measure</w:t>
            </w:r>
            <w:proofErr w:type="spellEnd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versión</w:t>
            </w:r>
            <w:proofErr w:type="spellEnd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driver M90E26)</w:t>
            </w:r>
          </w:p>
        </w:tc>
      </w:tr>
      <w:tr w:rsidR="00C9214E" w:rsidRPr="00ED7F36" w:rsidTr="00F46729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C9214E" w:rsidRPr="00880C93" w:rsidRDefault="00C9214E" w:rsidP="00943843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proofErr w:type="spellStart"/>
            <w:r w:rsidRPr="00880C93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Objeto</w:t>
            </w:r>
            <w:proofErr w:type="spellEnd"/>
            <w:r w:rsidRPr="00880C93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JSON:</w:t>
            </w:r>
          </w:p>
          <w:p w:rsidR="00C9214E" w:rsidRPr="00880C93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880C9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C9214E" w:rsidDel="00F46729" w:rsidRDefault="00C9214E" w:rsidP="00F46729">
            <w:pPr>
              <w:ind w:left="709" w:right="926"/>
              <w:rPr>
                <w:del w:id="302" w:author="Raul Martin" w:date="2019-06-11T13:23:00Z"/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pPrChange w:id="303" w:author="Raul Martin" w:date="2019-06-11T13:23:00Z">
                <w:pPr>
                  <w:framePr w:hSpace="141" w:wrap="around" w:vAnchor="text" w:hAnchor="text" w:y="1"/>
                  <w:ind w:left="709" w:right="926"/>
                  <w:suppressOverlap/>
                </w:pPr>
              </w:pPrChange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del w:id="304" w:author="Raul Martin" w:date="2019-06-11T13:23:00Z">
              <w:r w:rsidRPr="00ED7F36" w:rsidDel="00F46729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delText>"uid":      u32,</w:delText>
              </w:r>
            </w:del>
          </w:p>
          <w:p w:rsidR="00C9214E" w:rsidRDefault="00C9214E" w:rsidP="00F4672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pPrChange w:id="305" w:author="Raul Martin" w:date="2019-06-11T13:23:00Z">
                <w:pPr>
                  <w:framePr w:hSpace="141" w:wrap="around" w:vAnchor="text" w:hAnchor="text" w:y="1"/>
                  <w:ind w:left="709" w:right="926"/>
                  <w:suppressOverlap/>
                </w:pPr>
              </w:pPrChange>
            </w:pPr>
            <w:del w:id="306" w:author="Raul Martin" w:date="2019-06-11T13:23:00Z">
              <w:r w:rsidRPr="00ED7F36" w:rsidDel="00F46729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  <w:lang w:val="en-US"/>
                </w:rPr>
                <w:delText xml:space="preserve">  </w:delText>
              </w:r>
            </w:del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"voltage":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"current":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"phase":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"pfactor":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"aPow":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"rPow":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"msPow":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"freq":   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double,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C9214E" w:rsidRPr="00ED7F36" w:rsidTr="00F46729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C9214E" w:rsidRPr="00ED7F36" w:rsidRDefault="00C9214E" w:rsidP="00943843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C9214E" w:rsidRPr="000B1E98" w:rsidDel="00F46729" w:rsidTr="00F46729">
        <w:trPr>
          <w:trHeight w:val="70"/>
          <w:del w:id="307" w:author="Raul Martin" w:date="2019-06-11T13:23:00Z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Del="00F46729" w:rsidRDefault="00C9214E" w:rsidP="00943843">
            <w:pPr>
              <w:ind w:left="150" w:right="926"/>
              <w:rPr>
                <w:del w:id="308" w:author="Raul Martin" w:date="2019-06-11T13:23:00Z"/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del w:id="309" w:author="Raul Martin" w:date="2019-06-11T13:23:00Z">
              <w:r w:rsidDel="00F46729">
                <w:rPr>
                  <w:rFonts w:ascii="Consolas" w:hAnsi="Consolas" w:cs="Consolas"/>
                  <w:i/>
                  <w:sz w:val="28"/>
                  <w:lang w:val="en-US"/>
                </w:rPr>
                <w:delText>uid</w:delText>
              </w:r>
              <w:r w:rsidRPr="004C603D" w:rsidDel="00F46729">
                <w:rPr>
                  <w:rFonts w:ascii="Consolas" w:hAnsi="Consolas" w:cs="Consolas"/>
                  <w:i/>
                  <w:sz w:val="28"/>
                  <w:lang w:val="en-US"/>
                </w:rPr>
                <w:delText xml:space="preserve"> :  </w:delText>
              </w:r>
              <w:r w:rsidDel="00F46729">
                <w:rPr>
                  <w:rFonts w:ascii="Consolas" w:hAnsi="Consolas" w:cs="Consolas"/>
                  <w:i/>
                  <w:color w:val="365F91" w:themeColor="accent1" w:themeShade="BF"/>
                  <w:sz w:val="28"/>
                  <w:lang w:val="en-US"/>
                </w:rPr>
                <w:delText>u32</w:delText>
              </w:r>
            </w:del>
          </w:p>
          <w:p w:rsidR="00C9214E" w:rsidRPr="004C603D" w:rsidDel="00F46729" w:rsidRDefault="00C9214E" w:rsidP="00943843">
            <w:pPr>
              <w:ind w:left="150" w:right="926"/>
              <w:rPr>
                <w:del w:id="310" w:author="Raul Martin" w:date="2019-06-11T13:23:00Z"/>
                <w:rFonts w:ascii="Consolas" w:hAnsi="Consolas" w:cs="Consolas"/>
                <w:i/>
                <w:sz w:val="28"/>
                <w:lang w:val="en-US"/>
              </w:rPr>
            </w:pPr>
            <w:del w:id="311" w:author="Raul Martin" w:date="2019-06-11T13:23:00Z">
              <w:r w:rsidRPr="006A2914" w:rsidDel="00F46729">
                <w:rPr>
                  <w:rFonts w:ascii="Consolas" w:hAnsi="Consolas" w:cs="Consolas"/>
                  <w:i/>
                  <w:color w:val="4F6228" w:themeColor="accent3" w:themeShade="80"/>
                  <w:sz w:val="24"/>
                  <w:lang w:val="en-US"/>
                </w:rPr>
                <w:delText>Read-only</w:delText>
              </w:r>
            </w:del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304C9A" w:rsidDel="00F46729" w:rsidRDefault="00C9214E" w:rsidP="00943843">
            <w:pPr>
              <w:ind w:right="926"/>
              <w:rPr>
                <w:del w:id="312" w:author="Raul Martin" w:date="2019-06-11T13:23:00Z"/>
                <w:rFonts w:ascii="Consolas" w:hAnsi="Consolas" w:cs="Consolas"/>
                <w:i/>
                <w:sz w:val="28"/>
                <w:u w:val="single"/>
              </w:rPr>
            </w:pPr>
            <w:del w:id="313" w:author="Raul Martin" w:date="2019-06-11T13:23:00Z">
              <w:r w:rsidRPr="00304C9A" w:rsidDel="00F46729">
                <w:rPr>
                  <w:rFonts w:ascii="Consolas" w:hAnsi="Consolas" w:cs="Consolas"/>
                  <w:i/>
                  <w:sz w:val="28"/>
                  <w:u w:val="single"/>
                </w:rPr>
                <w:delText>Descripción</w:delText>
              </w:r>
            </w:del>
          </w:p>
          <w:p w:rsidR="00C9214E" w:rsidRPr="00961800" w:rsidDel="00F46729" w:rsidRDefault="00C9214E" w:rsidP="00943843">
            <w:pPr>
              <w:ind w:left="339" w:right="926"/>
              <w:rPr>
                <w:del w:id="314" w:author="Raul Martin" w:date="2019-06-11T13:23:00Z"/>
                <w:rFonts w:ascii="Consolas" w:hAnsi="Consolas" w:cs="Consolas"/>
                <w:i/>
                <w:sz w:val="28"/>
              </w:rPr>
            </w:pPr>
            <w:del w:id="315" w:author="Raul Martin" w:date="2019-06-11T13:23:00Z">
              <w:r w:rsidDel="00F46729">
                <w:rPr>
                  <w:rFonts w:ascii="Consolas" w:hAnsi="Consolas" w:cs="Consolas"/>
                  <w:i/>
                  <w:sz w:val="28"/>
                </w:rPr>
                <w:delText>Identificador del tipo de objeto (0000A) y versión</w:delText>
              </w:r>
            </w:del>
          </w:p>
          <w:p w:rsidR="00C9214E" w:rsidRPr="00304C9A" w:rsidDel="00F46729" w:rsidRDefault="00C9214E" w:rsidP="00943843">
            <w:pPr>
              <w:ind w:right="926"/>
              <w:rPr>
                <w:del w:id="316" w:author="Raul Martin" w:date="2019-06-11T13:23:00Z"/>
                <w:rFonts w:ascii="Consolas" w:hAnsi="Consolas" w:cs="Consolas"/>
                <w:i/>
                <w:sz w:val="28"/>
                <w:u w:val="single"/>
              </w:rPr>
            </w:pPr>
            <w:del w:id="317" w:author="Raul Martin" w:date="2019-06-11T13:23:00Z">
              <w:r w:rsidDel="00F46729">
                <w:rPr>
                  <w:rFonts w:ascii="Consolas" w:hAnsi="Consolas" w:cs="Consolas"/>
                  <w:i/>
                  <w:sz w:val="28"/>
                  <w:u w:val="single"/>
                </w:rPr>
                <w:delText>Valores</w:delText>
              </w:r>
            </w:del>
          </w:p>
          <w:p w:rsidR="00C9214E" w:rsidDel="00F46729" w:rsidRDefault="00C9214E" w:rsidP="00943843">
            <w:pPr>
              <w:ind w:left="339" w:right="926"/>
              <w:rPr>
                <w:del w:id="318" w:author="Raul Martin" w:date="2019-06-11T13:23:00Z"/>
                <w:rFonts w:ascii="Consolas" w:hAnsi="Consolas" w:cs="Consolas"/>
                <w:i/>
                <w:sz w:val="28"/>
              </w:rPr>
            </w:pPr>
            <w:del w:id="319" w:author="Raul Martin" w:date="2019-06-11T13:23:00Z">
              <w:r w:rsidDel="00F46729">
                <w:rPr>
                  <w:rFonts w:ascii="Consolas" w:hAnsi="Consolas" w:cs="Consolas"/>
                  <w:i/>
                  <w:sz w:val="28"/>
                </w:rPr>
                <w:delText>0x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000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>0000A – 0x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FFF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 xml:space="preserve">0000A  siendo 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XYZ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 xml:space="preserve"> el identificador de la versión</w:delText>
              </w:r>
            </w:del>
          </w:p>
          <w:p w:rsidR="00C9214E" w:rsidDel="00F46729" w:rsidRDefault="00C9214E" w:rsidP="00C9214E">
            <w:pPr>
              <w:ind w:left="339" w:right="926"/>
              <w:rPr>
                <w:del w:id="320" w:author="Raul Martin" w:date="2019-06-11T13:23:00Z"/>
                <w:rFonts w:ascii="Consolas" w:hAnsi="Consolas" w:cs="Consolas"/>
                <w:i/>
                <w:sz w:val="28"/>
              </w:rPr>
            </w:pPr>
            <w:del w:id="321" w:author="Raul Martin" w:date="2019-06-11T13:23:00Z">
              <w:r w:rsidRPr="00291B3C" w:rsidDel="00F46729">
                <w:rPr>
                  <w:rFonts w:ascii="Consolas" w:hAnsi="Consolas" w:cs="Consolas"/>
                  <w:i/>
                  <w:color w:val="632423" w:themeColor="accent2" w:themeShade="80"/>
                  <w:sz w:val="24"/>
                </w:rPr>
                <w:delText>[default = 0x00</w:delText>
              </w:r>
              <w:r w:rsidDel="00F46729">
                <w:rPr>
                  <w:rFonts w:ascii="Consolas" w:hAnsi="Consolas" w:cs="Consolas"/>
                  <w:i/>
                  <w:color w:val="632423" w:themeColor="accent2" w:themeShade="80"/>
                  <w:sz w:val="24"/>
                </w:rPr>
                <w:delText>1</w:delText>
              </w:r>
              <w:r w:rsidRPr="00291B3C" w:rsidDel="00F46729">
                <w:rPr>
                  <w:rFonts w:ascii="Consolas" w:hAnsi="Consolas" w:cs="Consolas"/>
                  <w:i/>
                  <w:color w:val="632423" w:themeColor="accent2" w:themeShade="80"/>
                  <w:sz w:val="24"/>
                </w:rPr>
                <w:delText>0000</w:delText>
              </w:r>
              <w:r w:rsidR="00497249" w:rsidDel="00F46729">
                <w:rPr>
                  <w:rFonts w:ascii="Consolas" w:hAnsi="Consolas" w:cs="Consolas"/>
                  <w:i/>
                  <w:color w:val="632423" w:themeColor="accent2" w:themeShade="80"/>
                  <w:sz w:val="24"/>
                </w:rPr>
                <w:delText>A</w:delText>
              </w:r>
              <w:r w:rsidRPr="00291B3C" w:rsidDel="00F46729">
                <w:rPr>
                  <w:rFonts w:ascii="Consolas" w:hAnsi="Consolas" w:cs="Consolas"/>
                  <w:i/>
                  <w:color w:val="632423" w:themeColor="accent2" w:themeShade="80"/>
                  <w:sz w:val="24"/>
                </w:rPr>
                <w:delText xml:space="preserve">] versión para el driver </w:delText>
              </w:r>
              <w:r w:rsidDel="00F46729">
                <w:rPr>
                  <w:rFonts w:ascii="Consolas" w:hAnsi="Consolas" w:cs="Consolas"/>
                  <w:i/>
                  <w:color w:val="632423" w:themeColor="accent2" w:themeShade="80"/>
                  <w:sz w:val="24"/>
                </w:rPr>
                <w:delText>M90E26</w:delText>
              </w:r>
            </w:del>
          </w:p>
          <w:p w:rsidR="00C9214E" w:rsidRPr="00961800" w:rsidDel="00F46729" w:rsidRDefault="00C9214E" w:rsidP="00943843">
            <w:pPr>
              <w:ind w:right="926"/>
              <w:rPr>
                <w:del w:id="322" w:author="Raul Martin" w:date="2019-06-11T13:23:00Z"/>
                <w:rFonts w:ascii="Arial" w:hAnsi="Arial" w:cs="Arial"/>
                <w:color w:val="4A442A" w:themeColor="background2" w:themeShade="40"/>
              </w:rPr>
            </w:pPr>
          </w:p>
        </w:tc>
      </w:tr>
      <w:tr w:rsidR="00C9214E" w:rsidRPr="000B1E98" w:rsidTr="00F46729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6A2914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voltage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6A2914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762755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Voltaje en Voltios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Tr="00F46729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6A2914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current</w:t>
            </w:r>
            <w:r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6A2914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762755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Corriente en Amperios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F4672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880C93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880C93">
              <w:rPr>
                <w:rFonts w:ascii="Consolas" w:hAnsi="Consolas" w:cs="Consolas"/>
                <w:i/>
                <w:sz w:val="28"/>
                <w:lang w:val="en-US"/>
              </w:rPr>
              <w:t xml:space="preserve">phase : </w:t>
            </w:r>
            <w:r w:rsidRPr="00880C9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880C93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C9214E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Fase en grados (º)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F4672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pfactor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C9214E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Factor de Potencia. No tiene unidades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F4672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aPow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activa en KW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F4672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rPow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reactiva en KW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F4672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msPow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C9214E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Potencia media aparente en KVA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C9214E" w:rsidRPr="00F3355C" w:rsidTr="00F4672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freq</w:t>
            </w:r>
            <w:r w:rsidRPr="0002597C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02597C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Read-only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C9214E" w:rsidRPr="0002597C" w:rsidRDefault="00C9214E" w:rsidP="00943843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C9214E" w:rsidRPr="00304C9A" w:rsidRDefault="00C9214E" w:rsidP="00943843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C9214E" w:rsidRDefault="00C9214E" w:rsidP="00943843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Frecuencia en Hz</w:t>
            </w:r>
          </w:p>
          <w:p w:rsidR="00C9214E" w:rsidRPr="00591D1F" w:rsidRDefault="00C9214E" w:rsidP="00943843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C9214E" w:rsidRPr="0002597C" w:rsidRDefault="00C9214E" w:rsidP="00C9214E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8C2CA3" w:rsidRDefault="008C2CA3" w:rsidP="008C2CA3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8C2CA3" w:rsidRPr="00685B46" w:rsidRDefault="008C2CA3" w:rsidP="008C2CA3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Otros objetos externos requeridos</w:t>
      </w:r>
    </w:p>
    <w:p w:rsidR="008C2CA3" w:rsidRPr="00A02D4F" w:rsidRDefault="008C2CA3" w:rsidP="008C2CA3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923"/>
        <w:gridCol w:w="5772"/>
      </w:tblGrid>
      <w:tr w:rsidR="008C2CA3" w:rsidRPr="00743B1A" w:rsidTr="00F46729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8C2CA3" w:rsidRPr="00743B1A" w:rsidRDefault="008C2CA3" w:rsidP="008C2CA3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8C2CA3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proofErr w:type="spellStart"/>
            <w:r w:rsidR="00F0777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common</w:t>
            </w:r>
            <w:proofErr w:type="spellEnd"/>
            <w:r w:rsidR="00F07772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:</w:t>
            </w:r>
            <w:proofErr w:type="spellStart"/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>range:minmaxthres:double</w:t>
            </w:r>
            <w:proofErr w:type="spellEnd"/>
          </w:p>
        </w:tc>
      </w:tr>
      <w:tr w:rsidR="008C2CA3" w:rsidRPr="00ED7F36" w:rsidTr="00F46729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8C2CA3" w:rsidRPr="00A46646" w:rsidRDefault="008C2CA3" w:rsidP="00CD3917">
            <w:pPr>
              <w:ind w:right="926"/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b/>
                <w:i/>
                <w:iCs/>
                <w:color w:val="17365D" w:themeColor="text2" w:themeShade="BF"/>
                <w:sz w:val="24"/>
                <w:szCs w:val="20"/>
              </w:rPr>
              <w:t>Objeto JSON:</w:t>
            </w:r>
          </w:p>
          <w:p w:rsidR="008C2CA3" w:rsidRPr="00A4664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{</w:t>
            </w:r>
          </w:p>
          <w:p w:rsidR="008C2CA3" w:rsidRPr="00A46646" w:rsidDel="00F46729" w:rsidRDefault="008C2CA3" w:rsidP="00F46729">
            <w:pPr>
              <w:ind w:left="709" w:right="926"/>
              <w:rPr>
                <w:del w:id="323" w:author="Raul Martin" w:date="2019-06-11T13:24:00Z"/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pPrChange w:id="324" w:author="Raul Martin" w:date="2019-06-11T13:24:00Z">
                <w:pPr>
                  <w:framePr w:hSpace="141" w:wrap="around" w:vAnchor="text" w:hAnchor="text" w:y="1"/>
                  <w:ind w:left="709" w:right="926"/>
                  <w:suppressOverlap/>
                </w:pPr>
              </w:pPrChange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del w:id="325" w:author="Raul Martin" w:date="2019-06-11T13:24:00Z">
              <w:r w:rsidRPr="00A46646" w:rsidDel="00F46729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</w:rPr>
                <w:delText>"uid":   u32,</w:delText>
              </w:r>
            </w:del>
          </w:p>
          <w:p w:rsidR="008C2CA3" w:rsidRPr="00A46646" w:rsidRDefault="008C2CA3" w:rsidP="00F4672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pPrChange w:id="326" w:author="Raul Martin" w:date="2019-06-11T13:24:00Z">
                <w:pPr>
                  <w:framePr w:hSpace="141" w:wrap="around" w:vAnchor="text" w:hAnchor="text" w:y="1"/>
                  <w:ind w:left="709" w:right="926"/>
                  <w:suppressOverlap/>
                </w:pPr>
              </w:pPrChange>
            </w:pPr>
            <w:del w:id="327" w:author="Raul Martin" w:date="2019-06-11T13:24:00Z">
              <w:r w:rsidRPr="00A46646" w:rsidDel="00F46729">
                <w:rPr>
                  <w:rFonts w:ascii="Consolas" w:hAnsi="Consolas" w:cs="Consolas"/>
                  <w:i/>
                  <w:iCs/>
                  <w:color w:val="17365D" w:themeColor="text2" w:themeShade="BF"/>
                  <w:sz w:val="24"/>
                  <w:szCs w:val="20"/>
                </w:rPr>
                <w:delText xml:space="preserve">  </w:delText>
              </w:r>
            </w:del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"min":   </w:t>
            </w:r>
            <w:proofErr w:type="spellStart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double</w:t>
            </w:r>
            <w:proofErr w:type="spellEnd"/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,</w:t>
            </w:r>
          </w:p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A4664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max</w:t>
            </w: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double,</w:t>
            </w:r>
          </w:p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thres</w:t>
            </w: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double</w:t>
            </w:r>
          </w:p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ED7F36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}</w:t>
            </w:r>
          </w:p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8C2CA3" w:rsidRPr="00ED7F36" w:rsidTr="00F46729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8C2CA3" w:rsidRPr="00ED7F36" w:rsidRDefault="008C2CA3" w:rsidP="00CD3917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8C2CA3" w:rsidRPr="000B1E98" w:rsidDel="00F46729" w:rsidTr="00F46729">
        <w:trPr>
          <w:trHeight w:val="70"/>
          <w:del w:id="328" w:author="Raul Martin" w:date="2019-06-11T13:24:00Z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C2CA3" w:rsidDel="00F46729" w:rsidRDefault="008C2CA3" w:rsidP="00CD3917">
            <w:pPr>
              <w:ind w:left="150" w:right="926"/>
              <w:rPr>
                <w:del w:id="329" w:author="Raul Martin" w:date="2019-06-11T13:24:00Z"/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bookmarkStart w:id="330" w:name="_GoBack"/>
            <w:bookmarkEnd w:id="330"/>
            <w:del w:id="331" w:author="Raul Martin" w:date="2019-06-11T13:24:00Z">
              <w:r w:rsidDel="00F46729">
                <w:rPr>
                  <w:rFonts w:ascii="Consolas" w:hAnsi="Consolas" w:cs="Consolas"/>
                  <w:i/>
                  <w:sz w:val="28"/>
                  <w:lang w:val="en-US"/>
                </w:rPr>
                <w:delText>uid</w:delText>
              </w:r>
              <w:r w:rsidRPr="004C603D" w:rsidDel="00F46729">
                <w:rPr>
                  <w:rFonts w:ascii="Consolas" w:hAnsi="Consolas" w:cs="Consolas"/>
                  <w:i/>
                  <w:sz w:val="28"/>
                  <w:lang w:val="en-US"/>
                </w:rPr>
                <w:delText xml:space="preserve"> :  </w:delText>
              </w:r>
              <w:r w:rsidDel="00F46729">
                <w:rPr>
                  <w:rFonts w:ascii="Consolas" w:hAnsi="Consolas" w:cs="Consolas"/>
                  <w:i/>
                  <w:color w:val="365F91" w:themeColor="accent1" w:themeShade="BF"/>
                  <w:sz w:val="28"/>
                  <w:lang w:val="en-US"/>
                </w:rPr>
                <w:delText>u32</w:delText>
              </w:r>
            </w:del>
          </w:p>
          <w:p w:rsidR="008C2CA3" w:rsidRPr="004C603D" w:rsidDel="00F46729" w:rsidRDefault="008C2CA3" w:rsidP="00CD3917">
            <w:pPr>
              <w:ind w:left="150" w:right="926"/>
              <w:rPr>
                <w:del w:id="332" w:author="Raul Martin" w:date="2019-06-11T13:24:00Z"/>
                <w:rFonts w:ascii="Consolas" w:hAnsi="Consolas" w:cs="Consolas"/>
                <w:i/>
                <w:sz w:val="28"/>
                <w:lang w:val="en-US"/>
              </w:rPr>
            </w:pPr>
            <w:del w:id="333" w:author="Raul Martin" w:date="2019-06-11T13:24:00Z">
              <w:r w:rsidRPr="006A2914" w:rsidDel="00F46729">
                <w:rPr>
                  <w:rFonts w:ascii="Consolas" w:hAnsi="Consolas" w:cs="Consolas"/>
                  <w:i/>
                  <w:color w:val="4F6228" w:themeColor="accent3" w:themeShade="80"/>
                  <w:sz w:val="24"/>
                  <w:lang w:val="en-US"/>
                </w:rPr>
                <w:delText>Read-only</w:delText>
              </w:r>
            </w:del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C2CA3" w:rsidRPr="00304C9A" w:rsidDel="00F46729" w:rsidRDefault="008C2CA3" w:rsidP="00CD3917">
            <w:pPr>
              <w:ind w:right="926"/>
              <w:rPr>
                <w:del w:id="334" w:author="Raul Martin" w:date="2019-06-11T13:24:00Z"/>
                <w:rFonts w:ascii="Consolas" w:hAnsi="Consolas" w:cs="Consolas"/>
                <w:i/>
                <w:sz w:val="28"/>
                <w:u w:val="single"/>
              </w:rPr>
            </w:pPr>
            <w:del w:id="335" w:author="Raul Martin" w:date="2019-06-11T13:24:00Z">
              <w:r w:rsidRPr="00304C9A" w:rsidDel="00F46729">
                <w:rPr>
                  <w:rFonts w:ascii="Consolas" w:hAnsi="Consolas" w:cs="Consolas"/>
                  <w:i/>
                  <w:sz w:val="28"/>
                  <w:u w:val="single"/>
                </w:rPr>
                <w:delText>Descripción</w:delText>
              </w:r>
            </w:del>
          </w:p>
          <w:p w:rsidR="008C2CA3" w:rsidRPr="00961800" w:rsidDel="00F46729" w:rsidRDefault="008C2CA3" w:rsidP="00CD3917">
            <w:pPr>
              <w:ind w:left="339" w:right="926"/>
              <w:rPr>
                <w:del w:id="336" w:author="Raul Martin" w:date="2019-06-11T13:24:00Z"/>
                <w:rFonts w:ascii="Consolas" w:hAnsi="Consolas" w:cs="Consolas"/>
                <w:i/>
                <w:sz w:val="28"/>
              </w:rPr>
            </w:pPr>
            <w:del w:id="337" w:author="Raul Martin" w:date="2019-06-11T13:24:00Z">
              <w:r w:rsidDel="00F46729">
                <w:rPr>
                  <w:rFonts w:ascii="Consolas" w:hAnsi="Consolas" w:cs="Consolas"/>
                  <w:i/>
                  <w:sz w:val="28"/>
                </w:rPr>
                <w:delText>Identificador del tipo de objeto (</w:delText>
              </w:r>
              <w:r w:rsidR="00D77481" w:rsidDel="00F46729">
                <w:rPr>
                  <w:rFonts w:ascii="Consolas" w:hAnsi="Consolas" w:cs="Consolas"/>
                  <w:i/>
                  <w:sz w:val="28"/>
                </w:rPr>
                <w:delText>F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>000</w:delText>
              </w:r>
              <w:r w:rsidR="006444A7" w:rsidDel="00F46729">
                <w:rPr>
                  <w:rFonts w:ascii="Consolas" w:hAnsi="Consolas" w:cs="Consolas"/>
                  <w:i/>
                  <w:sz w:val="28"/>
                </w:rPr>
                <w:delText>0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>) y versión</w:delText>
              </w:r>
            </w:del>
          </w:p>
          <w:p w:rsidR="008C2CA3" w:rsidRPr="00304C9A" w:rsidDel="00F46729" w:rsidRDefault="008C2CA3" w:rsidP="00CD3917">
            <w:pPr>
              <w:ind w:right="926"/>
              <w:rPr>
                <w:del w:id="338" w:author="Raul Martin" w:date="2019-06-11T13:24:00Z"/>
                <w:rFonts w:ascii="Consolas" w:hAnsi="Consolas" w:cs="Consolas"/>
                <w:i/>
                <w:sz w:val="28"/>
                <w:u w:val="single"/>
              </w:rPr>
            </w:pPr>
            <w:del w:id="339" w:author="Raul Martin" w:date="2019-06-11T13:24:00Z">
              <w:r w:rsidDel="00F46729">
                <w:rPr>
                  <w:rFonts w:ascii="Consolas" w:hAnsi="Consolas" w:cs="Consolas"/>
                  <w:i/>
                  <w:sz w:val="28"/>
                  <w:u w:val="single"/>
                </w:rPr>
                <w:delText>Valores</w:delText>
              </w:r>
            </w:del>
          </w:p>
          <w:p w:rsidR="008C2CA3" w:rsidDel="00F46729" w:rsidRDefault="008C2CA3" w:rsidP="00CD3917">
            <w:pPr>
              <w:ind w:left="339" w:right="926"/>
              <w:rPr>
                <w:del w:id="340" w:author="Raul Martin" w:date="2019-06-11T13:24:00Z"/>
                <w:rFonts w:ascii="Consolas" w:hAnsi="Consolas" w:cs="Consolas"/>
                <w:i/>
                <w:sz w:val="28"/>
              </w:rPr>
            </w:pPr>
            <w:del w:id="341" w:author="Raul Martin" w:date="2019-06-11T13:24:00Z">
              <w:r w:rsidDel="00F46729">
                <w:rPr>
                  <w:rFonts w:ascii="Consolas" w:hAnsi="Consolas" w:cs="Consolas"/>
                  <w:i/>
                  <w:sz w:val="28"/>
                </w:rPr>
                <w:delText>0x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000</w:delText>
              </w:r>
              <w:r w:rsidR="00D77481" w:rsidDel="00F46729">
                <w:rPr>
                  <w:rFonts w:ascii="Consolas" w:hAnsi="Consolas" w:cs="Consolas"/>
                  <w:i/>
                  <w:sz w:val="28"/>
                </w:rPr>
                <w:delText>F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>000</w:delText>
              </w:r>
              <w:r w:rsidR="006444A7" w:rsidDel="00F46729">
                <w:rPr>
                  <w:rFonts w:ascii="Consolas" w:hAnsi="Consolas" w:cs="Consolas"/>
                  <w:i/>
                  <w:sz w:val="28"/>
                </w:rPr>
                <w:delText>0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 xml:space="preserve"> – 0x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FFF</w:delText>
              </w:r>
              <w:r w:rsidR="00D77481" w:rsidDel="00F46729">
                <w:rPr>
                  <w:rFonts w:ascii="Consolas" w:hAnsi="Consolas" w:cs="Consolas"/>
                  <w:i/>
                  <w:sz w:val="28"/>
                </w:rPr>
                <w:delText>F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>000</w:delText>
              </w:r>
              <w:r w:rsidR="006444A7" w:rsidDel="00F46729">
                <w:rPr>
                  <w:rFonts w:ascii="Consolas" w:hAnsi="Consolas" w:cs="Consolas"/>
                  <w:i/>
                  <w:sz w:val="28"/>
                </w:rPr>
                <w:delText>0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 xml:space="preserve">  siendo </w:delText>
              </w:r>
              <w:r w:rsidRPr="00961800" w:rsidDel="00F46729">
                <w:rPr>
                  <w:rFonts w:ascii="Consolas" w:hAnsi="Consolas" w:cs="Consolas"/>
                  <w:i/>
                  <w:color w:val="FF0000"/>
                  <w:sz w:val="28"/>
                </w:rPr>
                <w:delText>XYZ</w:delText>
              </w:r>
              <w:r w:rsidDel="00F46729">
                <w:rPr>
                  <w:rFonts w:ascii="Consolas" w:hAnsi="Consolas" w:cs="Consolas"/>
                  <w:i/>
                  <w:sz w:val="28"/>
                </w:rPr>
                <w:delText xml:space="preserve"> el identificador de la versión</w:delText>
              </w:r>
            </w:del>
          </w:p>
          <w:p w:rsidR="008C2CA3" w:rsidRPr="00961800" w:rsidDel="00F46729" w:rsidRDefault="008C2CA3" w:rsidP="00CD3917">
            <w:pPr>
              <w:ind w:right="926"/>
              <w:rPr>
                <w:del w:id="342" w:author="Raul Martin" w:date="2019-06-11T13:24:00Z"/>
                <w:rFonts w:ascii="Arial" w:hAnsi="Arial" w:cs="Arial"/>
                <w:color w:val="4A442A" w:themeColor="background2" w:themeShade="40"/>
              </w:rPr>
            </w:pPr>
          </w:p>
        </w:tc>
      </w:tr>
      <w:tr w:rsidR="008C2CA3" w:rsidRPr="000B1E98" w:rsidTr="00F46729">
        <w:trPr>
          <w:trHeight w:val="70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C2CA3" w:rsidRPr="006A2914" w:rsidRDefault="006444A7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min</w:t>
            </w:r>
            <w:r w:rsidR="008C2CA3"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8C2CA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C2CA3" w:rsidRPr="006A2914" w:rsidRDefault="008C2CA3" w:rsidP="006444A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 w:rsidR="006444A7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C2CA3" w:rsidRPr="00762755" w:rsidRDefault="008C2CA3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C2CA3" w:rsidRPr="00304C9A" w:rsidRDefault="008C2CA3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C2CA3" w:rsidRDefault="00414B7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Valor mínimo</w:t>
            </w:r>
          </w:p>
          <w:p w:rsidR="008C2CA3" w:rsidRPr="00591D1F" w:rsidRDefault="008C2CA3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C2CA3" w:rsidTr="00F46729">
        <w:trPr>
          <w:trHeight w:val="407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C2CA3" w:rsidRPr="006A2914" w:rsidRDefault="006444A7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max</w:t>
            </w:r>
            <w:r w:rsidR="008C2CA3" w:rsidRPr="006A2914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8C2CA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C2CA3" w:rsidRPr="006A2914" w:rsidRDefault="008C2CA3" w:rsidP="006444A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 w:rsidR="006444A7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C2CA3" w:rsidRPr="00762755" w:rsidRDefault="008C2CA3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</w:p>
          <w:p w:rsidR="008C2CA3" w:rsidRPr="00304C9A" w:rsidRDefault="008C2CA3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C2CA3" w:rsidRDefault="00414B7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Valor máximo</w:t>
            </w:r>
          </w:p>
          <w:p w:rsidR="008C2CA3" w:rsidRPr="00591D1F" w:rsidRDefault="008C2CA3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  <w:tr w:rsidR="008C2CA3" w:rsidRPr="00F3355C" w:rsidTr="00F46729">
        <w:trPr>
          <w:trHeight w:val="1251"/>
        </w:trPr>
        <w:tc>
          <w:tcPr>
            <w:tcW w:w="6868" w:type="dxa"/>
            <w:shd w:val="clear" w:color="auto" w:fill="F2F2F2" w:themeFill="background1" w:themeFillShade="F2"/>
            <w:vAlign w:val="center"/>
          </w:tcPr>
          <w:p w:rsidR="008C2CA3" w:rsidRPr="00880C93" w:rsidRDefault="006444A7" w:rsidP="00CD3917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>thres</w:t>
            </w:r>
            <w:r w:rsidR="008C2CA3" w:rsidRPr="00880C93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="008C2CA3" w:rsidRPr="00880C93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double</w:t>
            </w:r>
          </w:p>
          <w:p w:rsidR="008C2CA3" w:rsidRPr="00880C93" w:rsidRDefault="008C2CA3" w:rsidP="006444A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  <w:lang w:val="en-US"/>
              </w:rPr>
            </w:pPr>
            <w:r w:rsidRPr="006A2914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Read-</w:t>
            </w:r>
            <w:r w:rsidR="006444A7">
              <w:rPr>
                <w:rFonts w:ascii="Consolas" w:hAnsi="Consolas" w:cs="Consolas"/>
                <w:i/>
                <w:color w:val="4F6228" w:themeColor="accent3" w:themeShade="80"/>
                <w:sz w:val="24"/>
                <w:lang w:val="en-US"/>
              </w:rPr>
              <w:t>Write</w:t>
            </w:r>
          </w:p>
        </w:tc>
        <w:tc>
          <w:tcPr>
            <w:tcW w:w="14624" w:type="dxa"/>
            <w:shd w:val="clear" w:color="auto" w:fill="F2F2F2" w:themeFill="background1" w:themeFillShade="F2"/>
            <w:vAlign w:val="center"/>
          </w:tcPr>
          <w:p w:rsidR="008C2CA3" w:rsidRPr="008C2CA3" w:rsidRDefault="008C2CA3" w:rsidP="00CD3917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8C2CA3" w:rsidRPr="00304C9A" w:rsidRDefault="008C2CA3" w:rsidP="00CD3917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8C2CA3" w:rsidRDefault="00414B79" w:rsidP="00CD3917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Ventana “threshold”</w:t>
            </w:r>
          </w:p>
          <w:p w:rsidR="008C2CA3" w:rsidRPr="00591D1F" w:rsidRDefault="008C2CA3" w:rsidP="00CD3917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  <w:r w:rsidRPr="00591D1F">
              <w:rPr>
                <w:rFonts w:ascii="Arial" w:hAnsi="Arial" w:cs="Arial"/>
                <w:i/>
                <w:color w:val="4A442A" w:themeColor="background2" w:themeShade="40"/>
                <w:sz w:val="28"/>
              </w:rPr>
              <w:t xml:space="preserve"> </w:t>
            </w:r>
          </w:p>
        </w:tc>
      </w:tr>
    </w:tbl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8C2CA3" w:rsidRPr="0002597C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  <w:r w:rsidRPr="0002597C">
        <w:rPr>
          <w:rFonts w:ascii="Consolas" w:hAnsi="Consolas" w:cs="Consolas"/>
          <w:b/>
          <w:sz w:val="20"/>
          <w:u w:val="single"/>
        </w:rPr>
        <w:br w:type="textWrapping" w:clear="all"/>
      </w:r>
    </w:p>
    <w:p w:rsidR="008C2CA3" w:rsidRPr="008C2CA3" w:rsidRDefault="008C2CA3" w:rsidP="008C2CA3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F15C9" w:rsidRPr="008C2CA3" w:rsidRDefault="00BF15C9" w:rsidP="00606138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00720C" w:rsidRPr="008C2CA3" w:rsidRDefault="0000720C" w:rsidP="0000720C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8D51D9" w:rsidRPr="008C2CA3" w:rsidRDefault="008D51D9" w:rsidP="00904E00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sectPr w:rsidR="008D51D9" w:rsidRPr="008C2CA3" w:rsidSect="00A31920">
      <w:pgSz w:w="11906" w:h="16838"/>
      <w:pgMar w:top="993" w:right="991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2937"/>
    <w:multiLevelType w:val="hybridMultilevel"/>
    <w:tmpl w:val="39E0B69A"/>
    <w:lvl w:ilvl="0" w:tplc="7082C33A">
      <w:numFmt w:val="bullet"/>
      <w:lvlText w:val="-"/>
      <w:lvlJc w:val="left"/>
      <w:pPr>
        <w:ind w:left="560" w:hanging="360"/>
      </w:pPr>
      <w:rPr>
        <w:rFonts w:ascii="Consolas" w:eastAsiaTheme="minorHAnsi" w:hAnsi="Consolas" w:cs="Consolas" w:hint="default"/>
        <w:color w:val="262626" w:themeColor="text1" w:themeTint="D9"/>
      </w:rPr>
    </w:lvl>
    <w:lvl w:ilvl="1" w:tplc="0C0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>
    <w:nsid w:val="13C05FFA"/>
    <w:multiLevelType w:val="hybridMultilevel"/>
    <w:tmpl w:val="D85AA19C"/>
    <w:lvl w:ilvl="0" w:tplc="DB22281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02A21"/>
    <w:multiLevelType w:val="hybridMultilevel"/>
    <w:tmpl w:val="3D7AD76C"/>
    <w:lvl w:ilvl="0" w:tplc="3B743882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61BA8"/>
    <w:multiLevelType w:val="hybridMultilevel"/>
    <w:tmpl w:val="10C24EE2"/>
    <w:lvl w:ilvl="0" w:tplc="7180B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B5253"/>
    <w:multiLevelType w:val="hybridMultilevel"/>
    <w:tmpl w:val="2F065A68"/>
    <w:lvl w:ilvl="0" w:tplc="1F627EB4">
      <w:start w:val="42"/>
      <w:numFmt w:val="bullet"/>
      <w:lvlText w:val="-"/>
      <w:lvlJc w:val="left"/>
      <w:pPr>
        <w:ind w:left="9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>
    <w:nsid w:val="612D43D7"/>
    <w:multiLevelType w:val="hybridMultilevel"/>
    <w:tmpl w:val="3C840842"/>
    <w:lvl w:ilvl="0" w:tplc="A676A3B8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512F0A"/>
    <w:multiLevelType w:val="hybridMultilevel"/>
    <w:tmpl w:val="207EE9A6"/>
    <w:lvl w:ilvl="0" w:tplc="91225B54">
      <w:start w:val="42"/>
      <w:numFmt w:val="bullet"/>
      <w:lvlText w:val="-"/>
      <w:lvlJc w:val="left"/>
      <w:pPr>
        <w:ind w:left="56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oNotDisplayPageBoundaries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84"/>
    <w:rsid w:val="0000720C"/>
    <w:rsid w:val="00023057"/>
    <w:rsid w:val="0002597C"/>
    <w:rsid w:val="00030D24"/>
    <w:rsid w:val="000518E3"/>
    <w:rsid w:val="0008651F"/>
    <w:rsid w:val="000B13A8"/>
    <w:rsid w:val="000B1E2C"/>
    <w:rsid w:val="000B1E98"/>
    <w:rsid w:val="000B56A9"/>
    <w:rsid w:val="000B60FF"/>
    <w:rsid w:val="000E71DA"/>
    <w:rsid w:val="00103392"/>
    <w:rsid w:val="001105DE"/>
    <w:rsid w:val="001107B6"/>
    <w:rsid w:val="00114180"/>
    <w:rsid w:val="00123875"/>
    <w:rsid w:val="0012434B"/>
    <w:rsid w:val="00143E1B"/>
    <w:rsid w:val="00151949"/>
    <w:rsid w:val="001635A6"/>
    <w:rsid w:val="00181E8E"/>
    <w:rsid w:val="00186525"/>
    <w:rsid w:val="00192DB9"/>
    <w:rsid w:val="0019666A"/>
    <w:rsid w:val="001A28D8"/>
    <w:rsid w:val="001A7484"/>
    <w:rsid w:val="001B51B8"/>
    <w:rsid w:val="001B52D1"/>
    <w:rsid w:val="001D2E50"/>
    <w:rsid w:val="001D5619"/>
    <w:rsid w:val="001E1FD3"/>
    <w:rsid w:val="002249F5"/>
    <w:rsid w:val="00267264"/>
    <w:rsid w:val="00270174"/>
    <w:rsid w:val="00273BE6"/>
    <w:rsid w:val="0029081A"/>
    <w:rsid w:val="00291B3C"/>
    <w:rsid w:val="00297ED1"/>
    <w:rsid w:val="002A5A8A"/>
    <w:rsid w:val="002A65B4"/>
    <w:rsid w:val="003027CD"/>
    <w:rsid w:val="00304C9A"/>
    <w:rsid w:val="00307AEF"/>
    <w:rsid w:val="003301E9"/>
    <w:rsid w:val="00352400"/>
    <w:rsid w:val="0036313A"/>
    <w:rsid w:val="00390EE2"/>
    <w:rsid w:val="003A0F6E"/>
    <w:rsid w:val="003A3436"/>
    <w:rsid w:val="003C1B78"/>
    <w:rsid w:val="003D6D24"/>
    <w:rsid w:val="003E5671"/>
    <w:rsid w:val="003E586B"/>
    <w:rsid w:val="003F6546"/>
    <w:rsid w:val="00414B79"/>
    <w:rsid w:val="00420633"/>
    <w:rsid w:val="004217D9"/>
    <w:rsid w:val="00425087"/>
    <w:rsid w:val="00427925"/>
    <w:rsid w:val="00457B7C"/>
    <w:rsid w:val="004613A4"/>
    <w:rsid w:val="00472573"/>
    <w:rsid w:val="00490453"/>
    <w:rsid w:val="00497249"/>
    <w:rsid w:val="004A562C"/>
    <w:rsid w:val="004C603D"/>
    <w:rsid w:val="004F484C"/>
    <w:rsid w:val="00501BFA"/>
    <w:rsid w:val="00504C66"/>
    <w:rsid w:val="00520579"/>
    <w:rsid w:val="00521A0C"/>
    <w:rsid w:val="00546F6F"/>
    <w:rsid w:val="00563A81"/>
    <w:rsid w:val="00581643"/>
    <w:rsid w:val="00585129"/>
    <w:rsid w:val="00591D1F"/>
    <w:rsid w:val="00597BDC"/>
    <w:rsid w:val="005D7377"/>
    <w:rsid w:val="005E03B8"/>
    <w:rsid w:val="00606138"/>
    <w:rsid w:val="006444A7"/>
    <w:rsid w:val="00685B46"/>
    <w:rsid w:val="00690C25"/>
    <w:rsid w:val="006A2914"/>
    <w:rsid w:val="006C4A6F"/>
    <w:rsid w:val="006C524F"/>
    <w:rsid w:val="006C5957"/>
    <w:rsid w:val="006C676F"/>
    <w:rsid w:val="006D14D8"/>
    <w:rsid w:val="006D181C"/>
    <w:rsid w:val="006F0352"/>
    <w:rsid w:val="0073359A"/>
    <w:rsid w:val="00743B1A"/>
    <w:rsid w:val="00751F29"/>
    <w:rsid w:val="00762755"/>
    <w:rsid w:val="00773DFC"/>
    <w:rsid w:val="00785D53"/>
    <w:rsid w:val="00786C05"/>
    <w:rsid w:val="00797E6C"/>
    <w:rsid w:val="007A4508"/>
    <w:rsid w:val="007C06F8"/>
    <w:rsid w:val="007D3161"/>
    <w:rsid w:val="007D7895"/>
    <w:rsid w:val="00807928"/>
    <w:rsid w:val="00835F92"/>
    <w:rsid w:val="0086076C"/>
    <w:rsid w:val="0087253F"/>
    <w:rsid w:val="00880C93"/>
    <w:rsid w:val="008B7A49"/>
    <w:rsid w:val="008C2CA3"/>
    <w:rsid w:val="008D2A67"/>
    <w:rsid w:val="008D51D9"/>
    <w:rsid w:val="00904E00"/>
    <w:rsid w:val="0090762B"/>
    <w:rsid w:val="009260C2"/>
    <w:rsid w:val="00933FE8"/>
    <w:rsid w:val="00942EE7"/>
    <w:rsid w:val="00943843"/>
    <w:rsid w:val="00945AF0"/>
    <w:rsid w:val="00961800"/>
    <w:rsid w:val="0096773C"/>
    <w:rsid w:val="00971817"/>
    <w:rsid w:val="0099049E"/>
    <w:rsid w:val="00995B32"/>
    <w:rsid w:val="009A4277"/>
    <w:rsid w:val="009B45E1"/>
    <w:rsid w:val="009B565A"/>
    <w:rsid w:val="009B779F"/>
    <w:rsid w:val="009E1BA6"/>
    <w:rsid w:val="009E3B1B"/>
    <w:rsid w:val="009E6CCB"/>
    <w:rsid w:val="00A02556"/>
    <w:rsid w:val="00A02D4F"/>
    <w:rsid w:val="00A12A5E"/>
    <w:rsid w:val="00A30145"/>
    <w:rsid w:val="00A305B0"/>
    <w:rsid w:val="00A31920"/>
    <w:rsid w:val="00A326E1"/>
    <w:rsid w:val="00A46646"/>
    <w:rsid w:val="00A6200D"/>
    <w:rsid w:val="00A64F32"/>
    <w:rsid w:val="00A822FC"/>
    <w:rsid w:val="00A83AC0"/>
    <w:rsid w:val="00A938B0"/>
    <w:rsid w:val="00AB751B"/>
    <w:rsid w:val="00AB7C8E"/>
    <w:rsid w:val="00AC6A8D"/>
    <w:rsid w:val="00AD35B7"/>
    <w:rsid w:val="00AE53D7"/>
    <w:rsid w:val="00AF03E1"/>
    <w:rsid w:val="00B04D71"/>
    <w:rsid w:val="00B13AA0"/>
    <w:rsid w:val="00B13C1E"/>
    <w:rsid w:val="00B35ADD"/>
    <w:rsid w:val="00B46058"/>
    <w:rsid w:val="00B74752"/>
    <w:rsid w:val="00B83ABF"/>
    <w:rsid w:val="00BA0059"/>
    <w:rsid w:val="00BD00C4"/>
    <w:rsid w:val="00BD7089"/>
    <w:rsid w:val="00BD7184"/>
    <w:rsid w:val="00BF15C9"/>
    <w:rsid w:val="00C0288B"/>
    <w:rsid w:val="00C22DC4"/>
    <w:rsid w:val="00C41EE1"/>
    <w:rsid w:val="00C47C7D"/>
    <w:rsid w:val="00C72B27"/>
    <w:rsid w:val="00C84EE2"/>
    <w:rsid w:val="00C9214E"/>
    <w:rsid w:val="00CA3FC8"/>
    <w:rsid w:val="00CD3917"/>
    <w:rsid w:val="00CE7D2D"/>
    <w:rsid w:val="00D13C3F"/>
    <w:rsid w:val="00D21985"/>
    <w:rsid w:val="00D23E4F"/>
    <w:rsid w:val="00D24F14"/>
    <w:rsid w:val="00D31DA8"/>
    <w:rsid w:val="00D410A4"/>
    <w:rsid w:val="00D43844"/>
    <w:rsid w:val="00D444C1"/>
    <w:rsid w:val="00D50B1F"/>
    <w:rsid w:val="00D61F0B"/>
    <w:rsid w:val="00D64D03"/>
    <w:rsid w:val="00D72648"/>
    <w:rsid w:val="00D72D21"/>
    <w:rsid w:val="00D77481"/>
    <w:rsid w:val="00D9100A"/>
    <w:rsid w:val="00DA6540"/>
    <w:rsid w:val="00DB5D8C"/>
    <w:rsid w:val="00DD3D18"/>
    <w:rsid w:val="00DD7BFA"/>
    <w:rsid w:val="00E13460"/>
    <w:rsid w:val="00E14B66"/>
    <w:rsid w:val="00E32A9C"/>
    <w:rsid w:val="00E35A94"/>
    <w:rsid w:val="00E41720"/>
    <w:rsid w:val="00E44F2C"/>
    <w:rsid w:val="00E4665F"/>
    <w:rsid w:val="00E61582"/>
    <w:rsid w:val="00E637E0"/>
    <w:rsid w:val="00E725D5"/>
    <w:rsid w:val="00E7383D"/>
    <w:rsid w:val="00E86A8A"/>
    <w:rsid w:val="00E914E1"/>
    <w:rsid w:val="00E91E58"/>
    <w:rsid w:val="00EB57EA"/>
    <w:rsid w:val="00ED7F36"/>
    <w:rsid w:val="00F07772"/>
    <w:rsid w:val="00F1743F"/>
    <w:rsid w:val="00F3355C"/>
    <w:rsid w:val="00F3686C"/>
    <w:rsid w:val="00F46729"/>
    <w:rsid w:val="00F871EF"/>
    <w:rsid w:val="00FB444B"/>
    <w:rsid w:val="00FC4EEF"/>
    <w:rsid w:val="00FD6180"/>
    <w:rsid w:val="00FE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E86A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E86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1.microchip.com/downloads/en/DeviceDoc/Atmel-46002-SE-M90E26-Datasheet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1.microchip.com/downloads/en/DeviceDoc/Atmel-46002-SE-M90E26-Datashee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13</Pages>
  <Words>3720</Words>
  <Characters>20466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Martin</dc:creator>
  <cp:lastModifiedBy>Raul Martin</cp:lastModifiedBy>
  <cp:revision>84</cp:revision>
  <dcterms:created xsi:type="dcterms:W3CDTF">2019-03-19T08:36:00Z</dcterms:created>
  <dcterms:modified xsi:type="dcterms:W3CDTF">2019-06-11T11:24:00Z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-1330020908</vt:i4>
  </property>
</Properties>
</file>